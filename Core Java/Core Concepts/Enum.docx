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651" w:rsidRPr="002E2651" w:rsidRDefault="00743431" w:rsidP="002E2651">
      <w:pPr>
        <w:spacing w:after="240" w:line="240" w:lineRule="auto"/>
        <w:outlineLvl w:val="0"/>
        <w:rPr>
          <w:rFonts w:ascii="Times New Roman" w:eastAsia="Times New Roman" w:hAnsi="Times New Roman" w:cs="Times New Roman"/>
          <w:b/>
          <w:bCs/>
          <w:color w:val="000000"/>
          <w:kern w:val="36"/>
          <w:sz w:val="54"/>
          <w:szCs w:val="54"/>
        </w:rPr>
      </w:pPr>
      <w:r>
        <w:rPr>
          <w:rFonts w:ascii="Times New Roman" w:eastAsia="Times New Roman" w:hAnsi="Times New Roman" w:cs="Times New Roman"/>
          <w:b/>
          <w:bCs/>
          <w:color w:val="000000"/>
          <w:kern w:val="36"/>
          <w:sz w:val="54"/>
          <w:szCs w:val="54"/>
        </w:rPr>
        <w:t>J</w:t>
      </w:r>
      <w:r w:rsidR="002E2651" w:rsidRPr="002E2651">
        <w:rPr>
          <w:rFonts w:ascii="Times New Roman" w:eastAsia="Times New Roman" w:hAnsi="Times New Roman" w:cs="Times New Roman"/>
          <w:b/>
          <w:bCs/>
          <w:color w:val="000000"/>
          <w:kern w:val="36"/>
          <w:sz w:val="54"/>
          <w:szCs w:val="54"/>
        </w:rPr>
        <w:t>ava Enum</w:t>
      </w:r>
    </w:p>
    <w:p w:rsidR="002E2651" w:rsidRPr="002E2651" w:rsidRDefault="002E2651" w:rsidP="002E2651">
      <w:pPr>
        <w:spacing w:after="360" w:line="240" w:lineRule="auto"/>
        <w:rPr>
          <w:rFonts w:ascii="Times New Roman" w:eastAsia="Times New Roman" w:hAnsi="Times New Roman" w:cs="Times New Roman"/>
          <w:caps/>
          <w:color w:val="999999"/>
          <w:sz w:val="18"/>
          <w:szCs w:val="18"/>
        </w:rPr>
      </w:pPr>
      <w:r w:rsidRPr="002E2651">
        <w:rPr>
          <w:rFonts w:ascii="Times New Roman" w:eastAsia="Times New Roman" w:hAnsi="Times New Roman" w:cs="Times New Roman"/>
          <w:caps/>
          <w:color w:val="999999"/>
          <w:sz w:val="18"/>
          <w:szCs w:val="18"/>
        </w:rPr>
        <w:t>JUNE 28, 2016 BY </w:t>
      </w:r>
      <w:hyperlink r:id="rId5" w:history="1">
        <w:r w:rsidRPr="002E2651">
          <w:rPr>
            <w:rFonts w:ascii="Times New Roman" w:eastAsia="Times New Roman" w:hAnsi="Times New Roman" w:cs="Times New Roman"/>
            <w:caps/>
            <w:color w:val="FF0000"/>
            <w:sz w:val="18"/>
          </w:rPr>
          <w:t>PANKAJ</w:t>
        </w:r>
      </w:hyperlink>
      <w:r w:rsidRPr="002E2651">
        <w:rPr>
          <w:rFonts w:ascii="Times New Roman" w:eastAsia="Times New Roman" w:hAnsi="Times New Roman" w:cs="Times New Roman"/>
          <w:caps/>
          <w:color w:val="999999"/>
          <w:sz w:val="18"/>
          <w:szCs w:val="18"/>
        </w:rPr>
        <w:t> </w:t>
      </w:r>
      <w:hyperlink r:id="rId6" w:anchor="comments" w:history="1">
        <w:r w:rsidRPr="002E2651">
          <w:rPr>
            <w:rFonts w:ascii="Times New Roman" w:eastAsia="Times New Roman" w:hAnsi="Times New Roman" w:cs="Times New Roman"/>
            <w:caps/>
            <w:color w:val="FF0000"/>
            <w:sz w:val="18"/>
            <w:u w:val="single"/>
          </w:rPr>
          <w:t>12 COMMENTS</w:t>
        </w:r>
      </w:hyperlink>
    </w:p>
    <w:p w:rsidR="002E2651" w:rsidRPr="002E2651" w:rsidRDefault="002E2651" w:rsidP="002E2651">
      <w:pPr>
        <w:spacing w:after="390" w:line="240" w:lineRule="auto"/>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Java Enum was introduced in Java 1.5 as a new type whose fields consists of fixed set of constants. For example, we can create Direction as Java Enum with fixed fields as EAST, WEST, NORTH, SOUTH.</w:t>
      </w:r>
    </w:p>
    <w:p w:rsidR="002E2651" w:rsidRPr="002E2651" w:rsidRDefault="002E2651" w:rsidP="002E2651">
      <w:pPr>
        <w:spacing w:after="240" w:line="240" w:lineRule="auto"/>
        <w:outlineLvl w:val="1"/>
        <w:rPr>
          <w:rFonts w:ascii="Times New Roman" w:eastAsia="Times New Roman" w:hAnsi="Times New Roman" w:cs="Times New Roman"/>
          <w:b/>
          <w:bCs/>
          <w:color w:val="000000"/>
          <w:sz w:val="45"/>
          <w:szCs w:val="45"/>
        </w:rPr>
      </w:pPr>
      <w:r w:rsidRPr="002E2651">
        <w:rPr>
          <w:rFonts w:ascii="Times New Roman" w:eastAsia="Times New Roman" w:hAnsi="Times New Roman" w:cs="Times New Roman"/>
          <w:b/>
          <w:bCs/>
          <w:color w:val="000000"/>
          <w:sz w:val="45"/>
          <w:szCs w:val="45"/>
        </w:rPr>
        <w:t>Java Enum</w:t>
      </w:r>
    </w:p>
    <w:p w:rsidR="002E2651" w:rsidRPr="002E2651" w:rsidRDefault="002E2651" w:rsidP="002E2651">
      <w:pPr>
        <w:spacing w:after="390" w:line="240" w:lineRule="auto"/>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In this tutorial, we will learn know how to create a Java Enum, what are the benefits of using java enum and features of enum types. We will also learn using Java Enum valueOf, enum values, EnumSet and EnumMap with examples.</w:t>
      </w:r>
    </w:p>
    <w:p w:rsidR="002E2651" w:rsidRPr="002E2651" w:rsidRDefault="002E2651" w:rsidP="002E2651">
      <w:pPr>
        <w:spacing w:after="390" w:line="240" w:lineRule="auto"/>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Java </w:t>
      </w:r>
      <w:r w:rsidRPr="002E2651">
        <w:rPr>
          <w:rFonts w:ascii="Times New Roman" w:eastAsia="Times New Roman" w:hAnsi="Times New Roman" w:cs="Times New Roman"/>
          <w:b/>
          <w:bCs/>
          <w:sz w:val="24"/>
          <w:szCs w:val="24"/>
        </w:rPr>
        <w:t>enum</w:t>
      </w:r>
      <w:r w:rsidRPr="002E2651">
        <w:rPr>
          <w:rFonts w:ascii="Times New Roman" w:eastAsia="Times New Roman" w:hAnsi="Times New Roman" w:cs="Times New Roman"/>
          <w:sz w:val="24"/>
          <w:szCs w:val="24"/>
        </w:rPr>
        <w:t> keyword is used to create an enum type. Let’s have a look at the java enum example program.</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88"/>
          <w:sz w:val="24"/>
        </w:rPr>
        <w:t>package</w:t>
      </w:r>
      <w:r w:rsidRPr="002E2651">
        <w:rPr>
          <w:rFonts w:ascii="Courier New" w:eastAsia="Times New Roman" w:hAnsi="Courier New" w:cs="Courier New"/>
          <w:color w:val="000000"/>
          <w:sz w:val="24"/>
        </w:rPr>
        <w:t xml:space="preserve"> com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journaldev</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enums</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88"/>
          <w:sz w:val="24"/>
        </w:rPr>
        <w:t>public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enum</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ThreadStates</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t>START</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t>RUNNING</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t>WAITING</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t>DEAD</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2E2651">
        <w:rPr>
          <w:rFonts w:ascii="Courier New" w:eastAsia="Times New Roman" w:hAnsi="Courier New" w:cs="Courier New"/>
          <w:color w:val="666600"/>
          <w:sz w:val="24"/>
        </w:rPr>
        <w:t>}</w:t>
      </w:r>
    </w:p>
    <w:p w:rsidR="002E2651" w:rsidRPr="002E2651" w:rsidRDefault="002E2651" w:rsidP="002E2651">
      <w:pPr>
        <w:spacing w:after="390" w:line="240" w:lineRule="auto"/>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In above example, ThreadStates is the enum with fixed constants fields START, RUNNING, WAITING and DEAD.</w:t>
      </w:r>
    </w:p>
    <w:p w:rsidR="002E2651" w:rsidRPr="002E2651" w:rsidRDefault="002E2651" w:rsidP="002E2651">
      <w:pPr>
        <w:spacing w:after="390" w:line="240" w:lineRule="auto"/>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Now let’s see how java enum is better than normal constants fields in java classes.</w:t>
      </w:r>
    </w:p>
    <w:p w:rsidR="002E2651" w:rsidRPr="002E2651" w:rsidRDefault="002E2651" w:rsidP="002E2651">
      <w:pPr>
        <w:spacing w:after="390" w:line="240" w:lineRule="auto"/>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Let’s create a similar constants class in java.</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88"/>
          <w:sz w:val="24"/>
        </w:rPr>
        <w:t>package</w:t>
      </w:r>
      <w:r w:rsidRPr="002E2651">
        <w:rPr>
          <w:rFonts w:ascii="Courier New" w:eastAsia="Times New Roman" w:hAnsi="Courier New" w:cs="Courier New"/>
          <w:color w:val="000000"/>
          <w:sz w:val="24"/>
        </w:rPr>
        <w:t xml:space="preserve"> com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journaldev</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enums</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88"/>
          <w:sz w:val="24"/>
        </w:rPr>
        <w:t>public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class</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ThreadStatesConstant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public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static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final</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int</w:t>
      </w:r>
      <w:r w:rsidRPr="002E2651">
        <w:rPr>
          <w:rFonts w:ascii="Courier New" w:eastAsia="Times New Roman" w:hAnsi="Courier New" w:cs="Courier New"/>
          <w:color w:val="000000"/>
          <w:sz w:val="24"/>
        </w:rPr>
        <w:t xml:space="preserve"> START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6666"/>
          <w:sz w:val="24"/>
        </w:rPr>
        <w:t>1</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public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static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final</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int</w:t>
      </w:r>
      <w:r w:rsidRPr="002E2651">
        <w:rPr>
          <w:rFonts w:ascii="Courier New" w:eastAsia="Times New Roman" w:hAnsi="Courier New" w:cs="Courier New"/>
          <w:color w:val="000000"/>
          <w:sz w:val="24"/>
        </w:rPr>
        <w:t xml:space="preserve"> WAITING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6666"/>
          <w:sz w:val="24"/>
        </w:rPr>
        <w:t>2</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public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static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final</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int</w:t>
      </w:r>
      <w:r w:rsidRPr="002E2651">
        <w:rPr>
          <w:rFonts w:ascii="Courier New" w:eastAsia="Times New Roman" w:hAnsi="Courier New" w:cs="Courier New"/>
          <w:color w:val="000000"/>
          <w:sz w:val="24"/>
        </w:rPr>
        <w:t xml:space="preserve"> RUNNING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6666"/>
          <w:sz w:val="24"/>
        </w:rPr>
        <w:t>3</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public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static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final</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int</w:t>
      </w:r>
      <w:r w:rsidRPr="002E2651">
        <w:rPr>
          <w:rFonts w:ascii="Courier New" w:eastAsia="Times New Roman" w:hAnsi="Courier New" w:cs="Courier New"/>
          <w:color w:val="000000"/>
          <w:sz w:val="24"/>
        </w:rPr>
        <w:t xml:space="preserve"> DEAD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6666"/>
          <w:sz w:val="24"/>
        </w:rPr>
        <w:t>4</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2E2651">
        <w:rPr>
          <w:rFonts w:ascii="Courier New" w:eastAsia="Times New Roman" w:hAnsi="Courier New" w:cs="Courier New"/>
          <w:color w:val="666600"/>
          <w:sz w:val="24"/>
        </w:rPr>
        <w:t>}</w:t>
      </w:r>
    </w:p>
    <w:p w:rsidR="002E2651" w:rsidRPr="002E2651" w:rsidRDefault="002E2651" w:rsidP="002E2651">
      <w:pPr>
        <w:spacing w:after="390" w:line="240" w:lineRule="auto"/>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Now let’s see both enum and constants in usage:</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2E2651">
        <w:rPr>
          <w:rFonts w:ascii="Courier New" w:eastAsia="Times New Roman" w:hAnsi="Courier New" w:cs="Courier New"/>
          <w:color w:val="8800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2E2651">
        <w:rPr>
          <w:rFonts w:ascii="Courier New" w:eastAsia="Times New Roman" w:hAnsi="Courier New" w:cs="Courier New"/>
          <w:color w:val="880000"/>
          <w:sz w:val="24"/>
        </w:rPr>
        <w:t>* This method shows the benefit of using Enum over Constants</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8800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88"/>
          <w:sz w:val="24"/>
        </w:rPr>
        <w:t>private</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static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void</w:t>
      </w:r>
      <w:r w:rsidRPr="002E2651">
        <w:rPr>
          <w:rFonts w:ascii="Courier New" w:eastAsia="Times New Roman" w:hAnsi="Courier New" w:cs="Courier New"/>
          <w:color w:val="000000"/>
          <w:sz w:val="24"/>
        </w:rPr>
        <w:t xml:space="preserve"> benefitsOfEnumOverConstants</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880000"/>
          <w:sz w:val="24"/>
        </w:rPr>
        <w:t>//Enum values are fixed</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t>simpleEnumExample</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ThreadStates</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START</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t>simpleEnumExample</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ThreadStates</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WAITING</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t>simpleEnumExample</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ThreadStates</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RUNNING</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t>simpleEnumExample</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ThreadStates</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DEAD</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t>simpleEnumExample</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null</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t>simpleConstantsExample</w:t>
      </w:r>
      <w:r w:rsidRPr="002E2651">
        <w:rPr>
          <w:rFonts w:ascii="Courier New" w:eastAsia="Times New Roman" w:hAnsi="Courier New" w:cs="Courier New"/>
          <w:color w:val="666600"/>
          <w:sz w:val="24"/>
        </w:rPr>
        <w:t>(</w:t>
      </w:r>
      <w:r w:rsidRPr="002E2651">
        <w:rPr>
          <w:rFonts w:ascii="Courier New" w:eastAsia="Times New Roman" w:hAnsi="Courier New" w:cs="Courier New"/>
          <w:color w:val="006666"/>
          <w:sz w:val="24"/>
        </w:rPr>
        <w:t>1</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t>simpleConstantsExample</w:t>
      </w:r>
      <w:r w:rsidRPr="002E2651">
        <w:rPr>
          <w:rFonts w:ascii="Courier New" w:eastAsia="Times New Roman" w:hAnsi="Courier New" w:cs="Courier New"/>
          <w:color w:val="666600"/>
          <w:sz w:val="24"/>
        </w:rPr>
        <w:t>(</w:t>
      </w:r>
      <w:r w:rsidRPr="002E2651">
        <w:rPr>
          <w:rFonts w:ascii="Courier New" w:eastAsia="Times New Roman" w:hAnsi="Courier New" w:cs="Courier New"/>
          <w:color w:val="006666"/>
          <w:sz w:val="24"/>
        </w:rPr>
        <w:t>2</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t>simpleConstantsExample</w:t>
      </w:r>
      <w:r w:rsidRPr="002E2651">
        <w:rPr>
          <w:rFonts w:ascii="Courier New" w:eastAsia="Times New Roman" w:hAnsi="Courier New" w:cs="Courier New"/>
          <w:color w:val="666600"/>
          <w:sz w:val="24"/>
        </w:rPr>
        <w:t>(</w:t>
      </w:r>
      <w:r w:rsidRPr="002E2651">
        <w:rPr>
          <w:rFonts w:ascii="Courier New" w:eastAsia="Times New Roman" w:hAnsi="Courier New" w:cs="Courier New"/>
          <w:color w:val="006666"/>
          <w:sz w:val="24"/>
        </w:rPr>
        <w:t>3</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t>simpleConstantsExample</w:t>
      </w:r>
      <w:r w:rsidRPr="002E2651">
        <w:rPr>
          <w:rFonts w:ascii="Courier New" w:eastAsia="Times New Roman" w:hAnsi="Courier New" w:cs="Courier New"/>
          <w:color w:val="666600"/>
          <w:sz w:val="24"/>
        </w:rPr>
        <w:t>(</w:t>
      </w:r>
      <w:r w:rsidRPr="002E2651">
        <w:rPr>
          <w:rFonts w:ascii="Courier New" w:eastAsia="Times New Roman" w:hAnsi="Courier New" w:cs="Courier New"/>
          <w:color w:val="006666"/>
          <w:sz w:val="24"/>
        </w:rPr>
        <w:t>4</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880000"/>
          <w:sz w:val="24"/>
        </w:rPr>
        <w:t>//we can pass any int constant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t>simpleConstantsExample</w:t>
      </w:r>
      <w:r w:rsidRPr="002E2651">
        <w:rPr>
          <w:rFonts w:ascii="Courier New" w:eastAsia="Times New Roman" w:hAnsi="Courier New" w:cs="Courier New"/>
          <w:color w:val="666600"/>
          <w:sz w:val="24"/>
        </w:rPr>
        <w:t>(</w:t>
      </w:r>
      <w:r w:rsidRPr="002E2651">
        <w:rPr>
          <w:rFonts w:ascii="Courier New" w:eastAsia="Times New Roman" w:hAnsi="Courier New" w:cs="Courier New"/>
          <w:color w:val="006666"/>
          <w:sz w:val="24"/>
        </w:rPr>
        <w:t>5</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88"/>
          <w:sz w:val="24"/>
        </w:rPr>
        <w:t>private</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static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void</w:t>
      </w:r>
      <w:r w:rsidRPr="002E2651">
        <w:rPr>
          <w:rFonts w:ascii="Courier New" w:eastAsia="Times New Roman" w:hAnsi="Courier New" w:cs="Courier New"/>
          <w:color w:val="000000"/>
          <w:sz w:val="24"/>
        </w:rPr>
        <w:t xml:space="preserve"> simpleEnumExample</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ThreadStates</w:t>
      </w:r>
      <w:r w:rsidRPr="002E2651">
        <w:rPr>
          <w:rFonts w:ascii="Courier New" w:eastAsia="Times New Roman" w:hAnsi="Courier New" w:cs="Courier New"/>
          <w:color w:val="000000"/>
          <w:sz w:val="24"/>
        </w:rPr>
        <w:t xml:space="preserve"> th</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if</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th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ThreadStates</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START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System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out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println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8800"/>
          <w:sz w:val="24"/>
        </w:rPr>
        <w:t>"Thread started"</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else</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if</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th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ThreadStates</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WAITING</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System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out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println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8800"/>
          <w:sz w:val="24"/>
        </w:rPr>
        <w:t>"Thread is waiting"</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else</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if</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th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ThreadStates</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RUNNING</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System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out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println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8800"/>
          <w:sz w:val="24"/>
        </w:rPr>
        <w:t>"Thread is running"</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else</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System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out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println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8800"/>
          <w:sz w:val="24"/>
        </w:rPr>
        <w:t>"Thread is dead"</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88"/>
          <w:sz w:val="24"/>
        </w:rPr>
        <w:t>private</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static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void</w:t>
      </w:r>
      <w:r w:rsidRPr="002E2651">
        <w:rPr>
          <w:rFonts w:ascii="Courier New" w:eastAsia="Times New Roman" w:hAnsi="Courier New" w:cs="Courier New"/>
          <w:color w:val="000000"/>
          <w:sz w:val="24"/>
        </w:rPr>
        <w:t xml:space="preserve"> simpleConstantsExample</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int</w:t>
      </w:r>
      <w:r w:rsidRPr="002E2651">
        <w:rPr>
          <w:rFonts w:ascii="Courier New" w:eastAsia="Times New Roman" w:hAnsi="Courier New" w:cs="Courier New"/>
          <w:color w:val="000000"/>
          <w:sz w:val="24"/>
        </w:rPr>
        <w:t xml:space="preserve"> i</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if</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i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ThreadStatesConstant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START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System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out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println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8800"/>
          <w:sz w:val="24"/>
        </w:rPr>
        <w:t>"Thread started"</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else</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if</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i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ThreadStatesConstant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WAITING</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System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out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println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8800"/>
          <w:sz w:val="24"/>
        </w:rPr>
        <w:t>"Thread is waiting"</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else</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if</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i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ThreadStatesConstant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RUNNING</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System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out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println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8800"/>
          <w:sz w:val="24"/>
        </w:rPr>
        <w:t>"Thread is running"</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else</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System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out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println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8800"/>
          <w:sz w:val="24"/>
        </w:rPr>
        <w:t>"Thread is dead"</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2E2651">
        <w:rPr>
          <w:rFonts w:ascii="Courier New" w:eastAsia="Times New Roman" w:hAnsi="Courier New" w:cs="Courier New"/>
          <w:color w:val="666600"/>
          <w:sz w:val="24"/>
        </w:rPr>
        <w:t>}</w:t>
      </w:r>
    </w:p>
    <w:p w:rsidR="002E2651" w:rsidRPr="002E2651" w:rsidRDefault="002E2651" w:rsidP="002E2651">
      <w:pPr>
        <w:spacing w:after="390" w:line="240" w:lineRule="auto"/>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If we look at the above example, we have two risks with using constants that are solved by enum.</w:t>
      </w:r>
    </w:p>
    <w:p w:rsidR="002E2651" w:rsidRPr="002E2651" w:rsidRDefault="002E2651" w:rsidP="002E2651">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We can pass any int constant to the simpleConstantsExample method but we can pass only fixed values to simpleEnumExample, so it provides type safety.</w:t>
      </w:r>
    </w:p>
    <w:p w:rsidR="002E2651" w:rsidRPr="002E2651" w:rsidRDefault="002E2651" w:rsidP="002E2651">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We can change the int constants value in ThreadStatesConstant class but the above program will not throw any exception. Our program might not work as expected but if we change the enum constants, we will get compile time exception which removes any possibility of runtime issues.</w:t>
      </w:r>
    </w:p>
    <w:p w:rsidR="002E2651" w:rsidRPr="002E2651" w:rsidRDefault="002E2651" w:rsidP="002E2651">
      <w:pPr>
        <w:spacing w:after="390" w:line="240" w:lineRule="auto"/>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Output of the above code snippet is:</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660066"/>
          <w:sz w:val="24"/>
        </w:rPr>
        <w:t>Thread</w:t>
      </w:r>
      <w:r w:rsidRPr="002E2651">
        <w:rPr>
          <w:rFonts w:ascii="Courier New" w:eastAsia="Times New Roman" w:hAnsi="Courier New" w:cs="Courier New"/>
          <w:color w:val="000000"/>
          <w:sz w:val="24"/>
        </w:rPr>
        <w:t xml:space="preserve"> started</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660066"/>
          <w:sz w:val="24"/>
        </w:rPr>
        <w:t>Thread</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is</w:t>
      </w:r>
      <w:r w:rsidRPr="002E2651">
        <w:rPr>
          <w:rFonts w:ascii="Courier New" w:eastAsia="Times New Roman" w:hAnsi="Courier New" w:cs="Courier New"/>
          <w:color w:val="000000"/>
          <w:sz w:val="24"/>
        </w:rPr>
        <w:t xml:space="preserve"> waiting</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660066"/>
          <w:sz w:val="24"/>
        </w:rPr>
        <w:t>Thread</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is</w:t>
      </w:r>
      <w:r w:rsidRPr="002E2651">
        <w:rPr>
          <w:rFonts w:ascii="Courier New" w:eastAsia="Times New Roman" w:hAnsi="Courier New" w:cs="Courier New"/>
          <w:color w:val="000000"/>
          <w:sz w:val="24"/>
        </w:rPr>
        <w:t xml:space="preserve"> running</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660066"/>
          <w:sz w:val="24"/>
        </w:rPr>
        <w:t>Thread</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is</w:t>
      </w:r>
      <w:r w:rsidRPr="002E2651">
        <w:rPr>
          <w:rFonts w:ascii="Courier New" w:eastAsia="Times New Roman" w:hAnsi="Courier New" w:cs="Courier New"/>
          <w:color w:val="000000"/>
          <w:sz w:val="24"/>
        </w:rPr>
        <w:t xml:space="preserve"> dead</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660066"/>
          <w:sz w:val="24"/>
        </w:rPr>
        <w:t>Thread</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is</w:t>
      </w:r>
      <w:r w:rsidRPr="002E2651">
        <w:rPr>
          <w:rFonts w:ascii="Courier New" w:eastAsia="Times New Roman" w:hAnsi="Courier New" w:cs="Courier New"/>
          <w:color w:val="000000"/>
          <w:sz w:val="24"/>
        </w:rPr>
        <w:t xml:space="preserve"> dead</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660066"/>
          <w:sz w:val="24"/>
        </w:rPr>
        <w:t>Thread</w:t>
      </w:r>
      <w:r w:rsidRPr="002E2651">
        <w:rPr>
          <w:rFonts w:ascii="Courier New" w:eastAsia="Times New Roman" w:hAnsi="Courier New" w:cs="Courier New"/>
          <w:color w:val="000000"/>
          <w:sz w:val="24"/>
        </w:rPr>
        <w:t xml:space="preserve"> started</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660066"/>
          <w:sz w:val="24"/>
        </w:rPr>
        <w:t>Thread</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is</w:t>
      </w:r>
      <w:r w:rsidRPr="002E2651">
        <w:rPr>
          <w:rFonts w:ascii="Courier New" w:eastAsia="Times New Roman" w:hAnsi="Courier New" w:cs="Courier New"/>
          <w:color w:val="000000"/>
          <w:sz w:val="24"/>
        </w:rPr>
        <w:t xml:space="preserve"> waiting</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660066"/>
          <w:sz w:val="24"/>
        </w:rPr>
        <w:t>Thread</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is</w:t>
      </w:r>
      <w:r w:rsidRPr="002E2651">
        <w:rPr>
          <w:rFonts w:ascii="Courier New" w:eastAsia="Times New Roman" w:hAnsi="Courier New" w:cs="Courier New"/>
          <w:color w:val="000000"/>
          <w:sz w:val="24"/>
        </w:rPr>
        <w:t xml:space="preserve"> running</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660066"/>
          <w:sz w:val="24"/>
        </w:rPr>
        <w:t>Thread</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is</w:t>
      </w:r>
      <w:r w:rsidRPr="002E2651">
        <w:rPr>
          <w:rFonts w:ascii="Courier New" w:eastAsia="Times New Roman" w:hAnsi="Courier New" w:cs="Courier New"/>
          <w:color w:val="000000"/>
          <w:sz w:val="24"/>
        </w:rPr>
        <w:t xml:space="preserve"> dead</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2E2651">
        <w:rPr>
          <w:rFonts w:ascii="Courier New" w:eastAsia="Times New Roman" w:hAnsi="Courier New" w:cs="Courier New"/>
          <w:color w:val="660066"/>
          <w:sz w:val="24"/>
        </w:rPr>
        <w:t>Thread</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is</w:t>
      </w:r>
      <w:r w:rsidRPr="002E2651">
        <w:rPr>
          <w:rFonts w:ascii="Courier New" w:eastAsia="Times New Roman" w:hAnsi="Courier New" w:cs="Courier New"/>
          <w:color w:val="000000"/>
          <w:sz w:val="24"/>
        </w:rPr>
        <w:t xml:space="preserve"> dead</w:t>
      </w:r>
    </w:p>
    <w:p w:rsidR="002E2651" w:rsidRPr="002E2651" w:rsidRDefault="002E2651" w:rsidP="002E2651">
      <w:pPr>
        <w:spacing w:after="390" w:line="240" w:lineRule="auto"/>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Now let’s see more features of java enum with an example:</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88"/>
          <w:sz w:val="24"/>
        </w:rPr>
        <w:t>package</w:t>
      </w:r>
      <w:r w:rsidRPr="002E2651">
        <w:rPr>
          <w:rFonts w:ascii="Courier New" w:eastAsia="Times New Roman" w:hAnsi="Courier New" w:cs="Courier New"/>
          <w:color w:val="000000"/>
          <w:sz w:val="24"/>
        </w:rPr>
        <w:t xml:space="preserve"> com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journaldev</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enums</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88"/>
          <w:sz w:val="24"/>
        </w:rPr>
        <w:t>import</w:t>
      </w:r>
      <w:r w:rsidRPr="002E2651">
        <w:rPr>
          <w:rFonts w:ascii="Courier New" w:eastAsia="Times New Roman" w:hAnsi="Courier New" w:cs="Courier New"/>
          <w:color w:val="000000"/>
          <w:sz w:val="24"/>
        </w:rPr>
        <w:t xml:space="preserve"> java</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io</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Closeable</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88"/>
          <w:sz w:val="24"/>
        </w:rPr>
        <w:t>import</w:t>
      </w:r>
      <w:r w:rsidRPr="002E2651">
        <w:rPr>
          <w:rFonts w:ascii="Courier New" w:eastAsia="Times New Roman" w:hAnsi="Courier New" w:cs="Courier New"/>
          <w:color w:val="000000"/>
          <w:sz w:val="24"/>
        </w:rPr>
        <w:t xml:space="preserve"> java</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io</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IOException</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2E2651">
        <w:rPr>
          <w:rFonts w:ascii="Courier New" w:eastAsia="Times New Roman" w:hAnsi="Courier New" w:cs="Courier New"/>
          <w:color w:val="8800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2E2651">
        <w:rPr>
          <w:rFonts w:ascii="Courier New" w:eastAsia="Times New Roman" w:hAnsi="Courier New" w:cs="Courier New"/>
          <w:color w:val="880000"/>
          <w:sz w:val="24"/>
        </w:rPr>
        <w:t xml:space="preserve"> * This Enum example shows all the things we can do with Enum types</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880000"/>
          <w:sz w:val="24"/>
        </w:rPr>
      </w:pPr>
      <w:r w:rsidRPr="002E2651">
        <w:rPr>
          <w:rFonts w:ascii="Courier New" w:eastAsia="Times New Roman" w:hAnsi="Courier New" w:cs="Courier New"/>
          <w:color w:val="880000"/>
          <w:sz w:val="24"/>
        </w:rPr>
        <w:t xml:space="preserve"> *</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880000"/>
          <w:sz w:val="24"/>
        </w:rPr>
        <w:t xml:space="preserve"> */</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88"/>
          <w:sz w:val="24"/>
        </w:rPr>
        <w:t>public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enum</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ThreadStatesEnum</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implements</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Closeable</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t>START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6666"/>
          <w:sz w:val="24"/>
        </w:rPr>
        <w:t>1</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6666"/>
          <w:sz w:val="24"/>
        </w:rPr>
        <w:t>@Override</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public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String</w:t>
      </w:r>
      <w:r w:rsidRPr="002E2651">
        <w:rPr>
          <w:rFonts w:ascii="Courier New" w:eastAsia="Times New Roman" w:hAnsi="Courier New" w:cs="Courier New"/>
          <w:color w:val="000000"/>
          <w:sz w:val="24"/>
        </w:rPr>
        <w:t xml:space="preserve"> toString</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return</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8800"/>
          <w:sz w:val="24"/>
        </w:rPr>
        <w:t>"START implementation. Priority="</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getPriority</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6666"/>
          <w:sz w:val="24"/>
        </w:rPr>
        <w:t>@Override</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public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String</w:t>
      </w:r>
      <w:r w:rsidRPr="002E2651">
        <w:rPr>
          <w:rFonts w:ascii="Courier New" w:eastAsia="Times New Roman" w:hAnsi="Courier New" w:cs="Courier New"/>
          <w:color w:val="000000"/>
          <w:sz w:val="24"/>
        </w:rPr>
        <w:t xml:space="preserve"> getDetail</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return</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8800"/>
          <w:sz w:val="24"/>
        </w:rPr>
        <w:t>"START"</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t>RUNNING</w:t>
      </w:r>
      <w:r w:rsidRPr="002E2651">
        <w:rPr>
          <w:rFonts w:ascii="Courier New" w:eastAsia="Times New Roman" w:hAnsi="Courier New" w:cs="Courier New"/>
          <w:color w:val="666600"/>
          <w:sz w:val="24"/>
        </w:rPr>
        <w:t>(</w:t>
      </w:r>
      <w:r w:rsidRPr="002E2651">
        <w:rPr>
          <w:rFonts w:ascii="Courier New" w:eastAsia="Times New Roman" w:hAnsi="Courier New" w:cs="Courier New"/>
          <w:color w:val="006666"/>
          <w:sz w:val="24"/>
        </w:rPr>
        <w:t>2</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6666"/>
          <w:sz w:val="24"/>
        </w:rPr>
        <w:t>@Override</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public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String</w:t>
      </w:r>
      <w:r w:rsidRPr="002E2651">
        <w:rPr>
          <w:rFonts w:ascii="Courier New" w:eastAsia="Times New Roman" w:hAnsi="Courier New" w:cs="Courier New"/>
          <w:color w:val="000000"/>
          <w:sz w:val="24"/>
        </w:rPr>
        <w:t xml:space="preserve"> getDetail</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return</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8800"/>
          <w:sz w:val="24"/>
        </w:rPr>
        <w:t>"RUNNING"</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t>WAITING</w:t>
      </w:r>
      <w:r w:rsidRPr="002E2651">
        <w:rPr>
          <w:rFonts w:ascii="Courier New" w:eastAsia="Times New Roman" w:hAnsi="Courier New" w:cs="Courier New"/>
          <w:color w:val="666600"/>
          <w:sz w:val="24"/>
        </w:rPr>
        <w:t>(</w:t>
      </w:r>
      <w:r w:rsidRPr="002E2651">
        <w:rPr>
          <w:rFonts w:ascii="Courier New" w:eastAsia="Times New Roman" w:hAnsi="Courier New" w:cs="Courier New"/>
          <w:color w:val="006666"/>
          <w:sz w:val="24"/>
        </w:rPr>
        <w:t>3</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6666"/>
          <w:sz w:val="24"/>
        </w:rPr>
        <w:t>@Override</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public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String</w:t>
      </w:r>
      <w:r w:rsidRPr="002E2651">
        <w:rPr>
          <w:rFonts w:ascii="Courier New" w:eastAsia="Times New Roman" w:hAnsi="Courier New" w:cs="Courier New"/>
          <w:color w:val="000000"/>
          <w:sz w:val="24"/>
        </w:rPr>
        <w:t xml:space="preserve"> getDetail</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return</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8800"/>
          <w:sz w:val="24"/>
        </w:rPr>
        <w:t>"WAITING"</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t>DEAD</w:t>
      </w:r>
      <w:r w:rsidRPr="002E2651">
        <w:rPr>
          <w:rFonts w:ascii="Courier New" w:eastAsia="Times New Roman" w:hAnsi="Courier New" w:cs="Courier New"/>
          <w:color w:val="666600"/>
          <w:sz w:val="24"/>
        </w:rPr>
        <w:t>(</w:t>
      </w:r>
      <w:r w:rsidRPr="002E2651">
        <w:rPr>
          <w:rFonts w:ascii="Courier New" w:eastAsia="Times New Roman" w:hAnsi="Courier New" w:cs="Courier New"/>
          <w:color w:val="006666"/>
          <w:sz w:val="24"/>
        </w:rPr>
        <w:t>4</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6666"/>
          <w:sz w:val="24"/>
        </w:rPr>
        <w:t>@Override</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public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String</w:t>
      </w:r>
      <w:r w:rsidRPr="002E2651">
        <w:rPr>
          <w:rFonts w:ascii="Courier New" w:eastAsia="Times New Roman" w:hAnsi="Courier New" w:cs="Courier New"/>
          <w:color w:val="000000"/>
          <w:sz w:val="24"/>
        </w:rPr>
        <w:t xml:space="preserve"> getDetail</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return</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8800"/>
          <w:sz w:val="24"/>
        </w:rPr>
        <w:t>"DEAD"</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private</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int</w:t>
      </w:r>
      <w:r w:rsidRPr="002E2651">
        <w:rPr>
          <w:rFonts w:ascii="Courier New" w:eastAsia="Times New Roman" w:hAnsi="Courier New" w:cs="Courier New"/>
          <w:color w:val="000000"/>
          <w:sz w:val="24"/>
        </w:rPr>
        <w:t xml:space="preserve"> priority</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public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abstract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String</w:t>
      </w:r>
      <w:r w:rsidRPr="002E2651">
        <w:rPr>
          <w:rFonts w:ascii="Courier New" w:eastAsia="Times New Roman" w:hAnsi="Courier New" w:cs="Courier New"/>
          <w:color w:val="000000"/>
          <w:sz w:val="24"/>
        </w:rPr>
        <w:t xml:space="preserve"> getDetail</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880000"/>
          <w:sz w:val="24"/>
        </w:rPr>
        <w:t>//Enum constructors should always be private.</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private</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ThreadStatesEnum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int</w:t>
      </w:r>
      <w:r w:rsidRPr="002E2651">
        <w:rPr>
          <w:rFonts w:ascii="Courier New" w:eastAsia="Times New Roman" w:hAnsi="Courier New" w:cs="Courier New"/>
          <w:color w:val="000000"/>
          <w:sz w:val="24"/>
        </w:rPr>
        <w:t xml:space="preserve"> i</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t xml:space="preserve">priority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i</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880000"/>
          <w:sz w:val="24"/>
        </w:rPr>
        <w:t>//Enum can have methods</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public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int</w:t>
      </w:r>
      <w:r w:rsidRPr="002E2651">
        <w:rPr>
          <w:rFonts w:ascii="Courier New" w:eastAsia="Times New Roman" w:hAnsi="Courier New" w:cs="Courier New"/>
          <w:color w:val="000000"/>
          <w:sz w:val="24"/>
        </w:rPr>
        <w:t xml:space="preserve"> getPriority</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return</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this</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priority</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public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void</w:t>
      </w:r>
      <w:r w:rsidRPr="002E2651">
        <w:rPr>
          <w:rFonts w:ascii="Courier New" w:eastAsia="Times New Roman" w:hAnsi="Courier New" w:cs="Courier New"/>
          <w:color w:val="000000"/>
          <w:sz w:val="24"/>
        </w:rPr>
        <w:t xml:space="preserve"> setPriority</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int</w:t>
      </w:r>
      <w:r w:rsidRPr="002E2651">
        <w:rPr>
          <w:rFonts w:ascii="Courier New" w:eastAsia="Times New Roman" w:hAnsi="Courier New" w:cs="Courier New"/>
          <w:color w:val="000000"/>
          <w:sz w:val="24"/>
        </w:rPr>
        <w:t xml:space="preserve"> p</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this</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priority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p</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880000"/>
          <w:sz w:val="24"/>
        </w:rPr>
        <w:t>//Enum can override functions</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6666"/>
          <w:sz w:val="24"/>
        </w:rPr>
        <w:t>@Override</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public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String</w:t>
      </w:r>
      <w:r w:rsidRPr="002E2651">
        <w:rPr>
          <w:rFonts w:ascii="Courier New" w:eastAsia="Times New Roman" w:hAnsi="Courier New" w:cs="Courier New"/>
          <w:color w:val="000000"/>
          <w:sz w:val="24"/>
        </w:rPr>
        <w:t xml:space="preserve"> toString</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return</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8800"/>
          <w:sz w:val="24"/>
        </w:rPr>
        <w:t>"Default ThreadStatesConstructors implementation. Priority="</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getPriority</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6666"/>
          <w:sz w:val="24"/>
        </w:rPr>
        <w:t>@Override</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public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void</w:t>
      </w:r>
      <w:r w:rsidRPr="002E2651">
        <w:rPr>
          <w:rFonts w:ascii="Courier New" w:eastAsia="Times New Roman" w:hAnsi="Courier New" w:cs="Courier New"/>
          <w:color w:val="000000"/>
          <w:sz w:val="24"/>
        </w:rPr>
        <w:t xml:space="preserve"> close</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throws</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IOException</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0066"/>
          <w:sz w:val="24"/>
        </w:rPr>
        <w:t>System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out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println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8800"/>
          <w:sz w:val="24"/>
        </w:rPr>
        <w:t>"Close of Enum"</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2E2651">
        <w:rPr>
          <w:rFonts w:ascii="Courier New" w:eastAsia="Times New Roman" w:hAnsi="Courier New" w:cs="Courier New"/>
          <w:color w:val="666600"/>
          <w:sz w:val="24"/>
        </w:rPr>
        <w:t>}</w:t>
      </w:r>
    </w:p>
    <w:p w:rsidR="002E2651" w:rsidRPr="002E2651" w:rsidRDefault="002E2651" w:rsidP="002E2651">
      <w:pPr>
        <w:spacing w:after="240" w:line="240" w:lineRule="auto"/>
        <w:outlineLvl w:val="2"/>
        <w:rPr>
          <w:rFonts w:ascii="Times New Roman" w:eastAsia="Times New Roman" w:hAnsi="Times New Roman" w:cs="Times New Roman"/>
          <w:b/>
          <w:bCs/>
          <w:color w:val="000000"/>
          <w:sz w:val="36"/>
          <w:szCs w:val="36"/>
        </w:rPr>
      </w:pPr>
      <w:r w:rsidRPr="002E2651">
        <w:rPr>
          <w:rFonts w:ascii="Times New Roman" w:eastAsia="Times New Roman" w:hAnsi="Times New Roman" w:cs="Times New Roman"/>
          <w:b/>
          <w:bCs/>
          <w:color w:val="000000"/>
          <w:sz w:val="36"/>
          <w:szCs w:val="36"/>
        </w:rPr>
        <w:t>Java Enum Important Points</w:t>
      </w:r>
    </w:p>
    <w:p w:rsidR="002E2651" w:rsidRPr="002E2651" w:rsidRDefault="002E2651" w:rsidP="002E2651">
      <w:pPr>
        <w:spacing w:after="390" w:line="240" w:lineRule="auto"/>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Below are some of the important points with Enum in Java.</w:t>
      </w:r>
    </w:p>
    <w:p w:rsidR="002E2651" w:rsidRPr="002E2651" w:rsidRDefault="002E2651" w:rsidP="002E2651">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All java enum implicitly extends </w:t>
      </w:r>
      <w:r w:rsidRPr="002E2651">
        <w:rPr>
          <w:rFonts w:ascii="Times New Roman" w:eastAsia="Times New Roman" w:hAnsi="Times New Roman" w:cs="Times New Roman"/>
          <w:b/>
          <w:bCs/>
          <w:sz w:val="24"/>
          <w:szCs w:val="24"/>
        </w:rPr>
        <w:t>java.lang.Enum</w:t>
      </w:r>
      <w:r w:rsidRPr="002E2651">
        <w:rPr>
          <w:rFonts w:ascii="Times New Roman" w:eastAsia="Times New Roman" w:hAnsi="Times New Roman" w:cs="Times New Roman"/>
          <w:sz w:val="24"/>
          <w:szCs w:val="24"/>
        </w:rPr>
        <w:t> class that extends Object class and implements Serializable and Comparable interfaces. So we can’t extend any class in enum.</w:t>
      </w:r>
    </w:p>
    <w:p w:rsidR="002E2651" w:rsidRPr="002E2651" w:rsidRDefault="002E2651" w:rsidP="002E2651">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Since enum is a keyword, we can’t end package name with it, for example com.journaldev.enum is not a valid package name.</w:t>
      </w:r>
    </w:p>
    <w:p w:rsidR="002E2651" w:rsidRPr="002E2651" w:rsidRDefault="002E2651" w:rsidP="002E2651">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Java enum can implement interfaces. As in above enum example, it’s implementing Closeable interface.</w:t>
      </w:r>
    </w:p>
    <w:p w:rsidR="002E2651" w:rsidRPr="002E2651" w:rsidRDefault="002E2651" w:rsidP="002E2651">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Java enum constructors are always private.</w:t>
      </w:r>
    </w:p>
    <w:p w:rsidR="002E2651" w:rsidRPr="002E2651" w:rsidRDefault="002E2651" w:rsidP="002E2651">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We can’t create instance of enum using new operator.</w:t>
      </w:r>
    </w:p>
    <w:p w:rsidR="002E2651" w:rsidRPr="002E2651" w:rsidRDefault="002E2651" w:rsidP="002E2651">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We can declare abstract methods in java enum, then all the enum fields must implement the abstract method. In above example </w:t>
      </w:r>
      <w:r w:rsidRPr="002E2651">
        <w:rPr>
          <w:rFonts w:ascii="Courier New" w:eastAsia="Times New Roman" w:hAnsi="Courier New" w:cs="Courier New"/>
          <w:sz w:val="20"/>
          <w:szCs w:val="20"/>
        </w:rPr>
        <w:t>getDetail()</w:t>
      </w:r>
      <w:r w:rsidRPr="002E2651">
        <w:rPr>
          <w:rFonts w:ascii="Times New Roman" w:eastAsia="Times New Roman" w:hAnsi="Times New Roman" w:cs="Times New Roman"/>
          <w:sz w:val="24"/>
          <w:szCs w:val="24"/>
        </w:rPr>
        <w:t> is the abstract method and all the enum fields have implemented it.</w:t>
      </w:r>
    </w:p>
    <w:p w:rsidR="002E2651" w:rsidRPr="002E2651" w:rsidRDefault="002E2651" w:rsidP="002E2651">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We can define a method in enum and enum fields can override them too. For example, </w:t>
      </w:r>
      <w:r w:rsidRPr="002E2651">
        <w:rPr>
          <w:rFonts w:ascii="Courier New" w:eastAsia="Times New Roman" w:hAnsi="Courier New" w:cs="Courier New"/>
          <w:sz w:val="20"/>
          <w:szCs w:val="20"/>
        </w:rPr>
        <w:t>toString()</w:t>
      </w:r>
      <w:r w:rsidRPr="002E2651">
        <w:rPr>
          <w:rFonts w:ascii="Times New Roman" w:eastAsia="Times New Roman" w:hAnsi="Times New Roman" w:cs="Times New Roman"/>
          <w:sz w:val="24"/>
          <w:szCs w:val="24"/>
        </w:rPr>
        <w:t> method is defined in enum and enum field START has overridden it.</w:t>
      </w:r>
    </w:p>
    <w:p w:rsidR="002E2651" w:rsidRPr="002E2651" w:rsidRDefault="002E2651" w:rsidP="002E2651">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Java enum fields has namespace, we can use enum field only with class name like ThreadStates.START</w:t>
      </w:r>
    </w:p>
    <w:p w:rsidR="002E2651" w:rsidRPr="002E2651" w:rsidRDefault="002E2651" w:rsidP="002E2651">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Enums can be used in switch statement, we will see it in action in the later part of this tutorial.</w:t>
      </w:r>
    </w:p>
    <w:p w:rsidR="002E2651" w:rsidRPr="002E2651" w:rsidRDefault="002E2651" w:rsidP="002E2651">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We can extend existing enum without breaking any existing functionality. For example, we can add a new field NEW in ThreadStates enum without impacting any existing functionality.</w:t>
      </w:r>
    </w:p>
    <w:p w:rsidR="002E2651" w:rsidRPr="002E2651" w:rsidRDefault="002E2651" w:rsidP="002E2651">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Since enum fields are constants, java best practice is to write them in block letters and underscore for spaces. For example EAST, WEST, EAST_DIRECTION etc.</w:t>
      </w:r>
    </w:p>
    <w:p w:rsidR="002E2651" w:rsidRPr="002E2651" w:rsidRDefault="002E2651" w:rsidP="002E2651">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Enum constants are implicitly static and final</w:t>
      </w:r>
    </w:p>
    <w:p w:rsidR="002E2651" w:rsidRPr="002E2651" w:rsidRDefault="002E2651" w:rsidP="002E2651">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Enum constants are final but it’s variable can still be changed. For example, we can use </w:t>
      </w:r>
      <w:r w:rsidRPr="002E2651">
        <w:rPr>
          <w:rFonts w:ascii="Courier New" w:eastAsia="Times New Roman" w:hAnsi="Courier New" w:cs="Courier New"/>
          <w:sz w:val="20"/>
          <w:szCs w:val="20"/>
        </w:rPr>
        <w:t>setPriority()</w:t>
      </w:r>
      <w:r w:rsidRPr="002E2651">
        <w:rPr>
          <w:rFonts w:ascii="Times New Roman" w:eastAsia="Times New Roman" w:hAnsi="Times New Roman" w:cs="Times New Roman"/>
          <w:sz w:val="24"/>
          <w:szCs w:val="24"/>
        </w:rPr>
        <w:t> method to change the priority of enum constants. We will see it in usage in below example.</w:t>
      </w:r>
    </w:p>
    <w:p w:rsidR="002E2651" w:rsidRPr="002E2651" w:rsidRDefault="002E2651" w:rsidP="002E2651">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Since enum constants are final, we can safely compare them using “==” and equals() methods. Both will have the same result</w:t>
      </w:r>
    </w:p>
    <w:p w:rsidR="002E2651" w:rsidRPr="002E2651" w:rsidRDefault="002E2651" w:rsidP="002E2651">
      <w:pPr>
        <w:spacing w:after="240" w:line="240" w:lineRule="auto"/>
        <w:outlineLvl w:val="2"/>
        <w:rPr>
          <w:rFonts w:ascii="Times New Roman" w:eastAsia="Times New Roman" w:hAnsi="Times New Roman" w:cs="Times New Roman"/>
          <w:b/>
          <w:bCs/>
          <w:color w:val="000000"/>
          <w:sz w:val="36"/>
          <w:szCs w:val="36"/>
        </w:rPr>
      </w:pPr>
      <w:r w:rsidRPr="002E2651">
        <w:rPr>
          <w:rFonts w:ascii="Times New Roman" w:eastAsia="Times New Roman" w:hAnsi="Times New Roman" w:cs="Times New Roman"/>
          <w:b/>
          <w:bCs/>
          <w:color w:val="000000"/>
          <w:sz w:val="36"/>
          <w:szCs w:val="36"/>
        </w:rPr>
        <w:t>Java Enum Example</w:t>
      </w:r>
    </w:p>
    <w:p w:rsidR="002E2651" w:rsidRPr="002E2651" w:rsidRDefault="002E2651" w:rsidP="002E2651">
      <w:pPr>
        <w:spacing w:after="390" w:line="240" w:lineRule="auto"/>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Now we know most of the features of Enum, let’s have a look at Java Enum example program. Then we will learn some more features of enum.</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88"/>
          <w:sz w:val="24"/>
        </w:rPr>
        <w:t>package</w:t>
      </w:r>
      <w:r w:rsidRPr="002E2651">
        <w:rPr>
          <w:rFonts w:ascii="Courier New" w:eastAsia="Times New Roman" w:hAnsi="Courier New" w:cs="Courier New"/>
          <w:color w:val="000000"/>
          <w:sz w:val="24"/>
        </w:rPr>
        <w:t xml:space="preserve"> com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journaldev</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enums</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88"/>
          <w:sz w:val="24"/>
        </w:rPr>
        <w:t>import</w:t>
      </w:r>
      <w:r w:rsidRPr="002E2651">
        <w:rPr>
          <w:rFonts w:ascii="Courier New" w:eastAsia="Times New Roman" w:hAnsi="Courier New" w:cs="Courier New"/>
          <w:color w:val="000000"/>
          <w:sz w:val="24"/>
        </w:rPr>
        <w:t xml:space="preserve"> java</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io</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IOException</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88"/>
          <w:sz w:val="24"/>
        </w:rPr>
        <w:t>import</w:t>
      </w:r>
      <w:r w:rsidRPr="002E2651">
        <w:rPr>
          <w:rFonts w:ascii="Courier New" w:eastAsia="Times New Roman" w:hAnsi="Courier New" w:cs="Courier New"/>
          <w:color w:val="000000"/>
          <w:sz w:val="24"/>
        </w:rPr>
        <w:t xml:space="preserve"> java</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util</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EnumMap</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88"/>
          <w:sz w:val="24"/>
        </w:rPr>
        <w:t>import</w:t>
      </w:r>
      <w:r w:rsidRPr="002E2651">
        <w:rPr>
          <w:rFonts w:ascii="Courier New" w:eastAsia="Times New Roman" w:hAnsi="Courier New" w:cs="Courier New"/>
          <w:color w:val="000000"/>
          <w:sz w:val="24"/>
        </w:rPr>
        <w:t xml:space="preserve"> java</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util</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EnumSet</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88"/>
          <w:sz w:val="24"/>
        </w:rPr>
        <w:t>import</w:t>
      </w:r>
      <w:r w:rsidRPr="002E2651">
        <w:rPr>
          <w:rFonts w:ascii="Courier New" w:eastAsia="Times New Roman" w:hAnsi="Courier New" w:cs="Courier New"/>
          <w:color w:val="000000"/>
          <w:sz w:val="24"/>
        </w:rPr>
        <w:t xml:space="preserve"> java</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util</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Set</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88"/>
          <w:sz w:val="24"/>
        </w:rPr>
        <w:t>public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class</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JavaEnumExamples</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public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static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void</w:t>
      </w:r>
      <w:r w:rsidRPr="002E2651">
        <w:rPr>
          <w:rFonts w:ascii="Courier New" w:eastAsia="Times New Roman" w:hAnsi="Courier New" w:cs="Courier New"/>
          <w:color w:val="000000"/>
          <w:sz w:val="24"/>
        </w:rPr>
        <w:t xml:space="preserve"> main</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String</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args</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throws</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IOException</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t>usingEnumMethods</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t>usingEnumValueOf</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t>usingEnumValues</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t>usingEnumInSwitch</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ThreadStatesEnum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START</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t>usingEnumInSwitch</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ThreadStatesEnum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DEAD</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t>usingEnumMap</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t>usingEnumSet</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private</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static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void</w:t>
      </w:r>
      <w:r w:rsidRPr="002E2651">
        <w:rPr>
          <w:rFonts w:ascii="Courier New" w:eastAsia="Times New Roman" w:hAnsi="Courier New" w:cs="Courier New"/>
          <w:color w:val="000000"/>
          <w:sz w:val="24"/>
        </w:rPr>
        <w:t xml:space="preserve"> usingEnumSet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0066"/>
          <w:sz w:val="24"/>
        </w:rPr>
        <w:t>EnumSet</w:t>
      </w:r>
      <w:r w:rsidRPr="002E2651">
        <w:rPr>
          <w:rFonts w:ascii="Courier New" w:eastAsia="Times New Roman" w:hAnsi="Courier New" w:cs="Courier New"/>
          <w:color w:val="666600"/>
          <w:sz w:val="24"/>
        </w:rPr>
        <w:t>&lt;</w:t>
      </w:r>
      <w:r w:rsidRPr="002E2651">
        <w:rPr>
          <w:rFonts w:ascii="Courier New" w:eastAsia="Times New Roman" w:hAnsi="Courier New" w:cs="Courier New"/>
          <w:color w:val="660066"/>
          <w:sz w:val="24"/>
        </w:rPr>
        <w:t>ThreadStatesEnum</w:t>
      </w:r>
      <w:r w:rsidRPr="002E2651">
        <w:rPr>
          <w:rFonts w:ascii="Courier New" w:eastAsia="Times New Roman" w:hAnsi="Courier New" w:cs="Courier New"/>
          <w:color w:val="666600"/>
          <w:sz w:val="24"/>
        </w:rPr>
        <w:t>&gt;</w:t>
      </w:r>
      <w:r w:rsidRPr="002E2651">
        <w:rPr>
          <w:rFonts w:ascii="Courier New" w:eastAsia="Times New Roman" w:hAnsi="Courier New" w:cs="Courier New"/>
          <w:color w:val="000000"/>
          <w:sz w:val="24"/>
        </w:rPr>
        <w:t xml:space="preserve"> enumSet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EnumSet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allOf</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ThreadStatesEnum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class</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for</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ThreadStatesEnum</w:t>
      </w:r>
      <w:r w:rsidRPr="002E2651">
        <w:rPr>
          <w:rFonts w:ascii="Courier New" w:eastAsia="Times New Roman" w:hAnsi="Courier New" w:cs="Courier New"/>
          <w:color w:val="000000"/>
          <w:sz w:val="24"/>
        </w:rPr>
        <w:t xml:space="preserve"> tsenum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enumSet</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0066"/>
          <w:sz w:val="24"/>
        </w:rPr>
        <w:t>System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out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println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8800"/>
          <w:sz w:val="24"/>
        </w:rPr>
        <w:t>"Using EnumSet, priority =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tsenum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getPriority</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private</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static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void</w:t>
      </w:r>
      <w:r w:rsidRPr="002E2651">
        <w:rPr>
          <w:rFonts w:ascii="Courier New" w:eastAsia="Times New Roman" w:hAnsi="Courier New" w:cs="Courier New"/>
          <w:color w:val="000000"/>
          <w:sz w:val="24"/>
        </w:rPr>
        <w:t xml:space="preserve"> usingEnumMap</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0066"/>
          <w:sz w:val="24"/>
        </w:rPr>
        <w:t>EnumMap</w:t>
      </w:r>
      <w:r w:rsidRPr="002E2651">
        <w:rPr>
          <w:rFonts w:ascii="Courier New" w:eastAsia="Times New Roman" w:hAnsi="Courier New" w:cs="Courier New"/>
          <w:color w:val="666600"/>
          <w:sz w:val="24"/>
        </w:rPr>
        <w:t>&lt;</w:t>
      </w:r>
      <w:r w:rsidRPr="002E2651">
        <w:rPr>
          <w:rFonts w:ascii="Courier New" w:eastAsia="Times New Roman" w:hAnsi="Courier New" w:cs="Courier New"/>
          <w:color w:val="660066"/>
          <w:sz w:val="24"/>
        </w:rPr>
        <w:t>ThreadStates</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String</w:t>
      </w:r>
      <w:r w:rsidRPr="002E2651">
        <w:rPr>
          <w:rFonts w:ascii="Courier New" w:eastAsia="Times New Roman" w:hAnsi="Courier New" w:cs="Courier New"/>
          <w:color w:val="666600"/>
          <w:sz w:val="24"/>
        </w:rPr>
        <w:t>&gt;</w:t>
      </w:r>
      <w:r w:rsidRPr="002E2651">
        <w:rPr>
          <w:rFonts w:ascii="Courier New" w:eastAsia="Times New Roman" w:hAnsi="Courier New" w:cs="Courier New"/>
          <w:color w:val="000000"/>
          <w:sz w:val="24"/>
        </w:rPr>
        <w:t xml:space="preserve"> enumMap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new</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EnumMap</w:t>
      </w:r>
      <w:r w:rsidRPr="002E2651">
        <w:rPr>
          <w:rFonts w:ascii="Courier New" w:eastAsia="Times New Roman" w:hAnsi="Courier New" w:cs="Courier New"/>
          <w:color w:val="666600"/>
          <w:sz w:val="24"/>
        </w:rPr>
        <w:t>&lt;</w:t>
      </w:r>
      <w:r w:rsidRPr="002E2651">
        <w:rPr>
          <w:rFonts w:ascii="Courier New" w:eastAsia="Times New Roman" w:hAnsi="Courier New" w:cs="Courier New"/>
          <w:color w:val="660066"/>
          <w:sz w:val="24"/>
        </w:rPr>
        <w:t>ThreadStates</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String</w:t>
      </w:r>
      <w:r w:rsidRPr="002E2651">
        <w:rPr>
          <w:rFonts w:ascii="Courier New" w:eastAsia="Times New Roman" w:hAnsi="Courier New" w:cs="Courier New"/>
          <w:color w:val="666600"/>
          <w:sz w:val="24"/>
        </w:rPr>
        <w:t>&gt;(</w:t>
      </w:r>
      <w:r w:rsidRPr="002E2651">
        <w:rPr>
          <w:rFonts w:ascii="Courier New" w:eastAsia="Times New Roman" w:hAnsi="Courier New" w:cs="Courier New"/>
          <w:color w:val="660066"/>
          <w:sz w:val="24"/>
        </w:rPr>
        <w:t>ThreadStates</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class</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t>enumMap</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put</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ThreadStates</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START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8800"/>
          <w:sz w:val="24"/>
        </w:rPr>
        <w:t>"Thread is started"</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t>enumMap</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put</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ThreadStates</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RUNNING</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8800"/>
          <w:sz w:val="24"/>
        </w:rPr>
        <w:t>"Thread is running"</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t>enumMap</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put</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ThreadStates</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WAITING</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8800"/>
          <w:sz w:val="24"/>
        </w:rPr>
        <w:t>"Thread is waiting"</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t>enumMap</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put</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ThreadStates</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DEAD</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8800"/>
          <w:sz w:val="24"/>
        </w:rPr>
        <w:t>"Thread is dead"</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0066"/>
          <w:sz w:val="24"/>
        </w:rPr>
        <w:t>Set</w:t>
      </w:r>
      <w:r w:rsidRPr="002E2651">
        <w:rPr>
          <w:rFonts w:ascii="Courier New" w:eastAsia="Times New Roman" w:hAnsi="Courier New" w:cs="Courier New"/>
          <w:color w:val="666600"/>
          <w:sz w:val="24"/>
        </w:rPr>
        <w:t>&lt;</w:t>
      </w:r>
      <w:r w:rsidRPr="002E2651">
        <w:rPr>
          <w:rFonts w:ascii="Courier New" w:eastAsia="Times New Roman" w:hAnsi="Courier New" w:cs="Courier New"/>
          <w:color w:val="660066"/>
          <w:sz w:val="24"/>
        </w:rPr>
        <w:t>ThreadStates</w:t>
      </w:r>
      <w:r w:rsidRPr="002E2651">
        <w:rPr>
          <w:rFonts w:ascii="Courier New" w:eastAsia="Times New Roman" w:hAnsi="Courier New" w:cs="Courier New"/>
          <w:color w:val="666600"/>
          <w:sz w:val="24"/>
        </w:rPr>
        <w:t>&gt;</w:t>
      </w:r>
      <w:r w:rsidRPr="002E2651">
        <w:rPr>
          <w:rFonts w:ascii="Courier New" w:eastAsia="Times New Roman" w:hAnsi="Courier New" w:cs="Courier New"/>
          <w:color w:val="000000"/>
          <w:sz w:val="24"/>
        </w:rPr>
        <w:t xml:space="preserve"> keySet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enumMap</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keySet</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for</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ThreadStates</w:t>
      </w:r>
      <w:r w:rsidRPr="002E2651">
        <w:rPr>
          <w:rFonts w:ascii="Courier New" w:eastAsia="Times New Roman" w:hAnsi="Courier New" w:cs="Courier New"/>
          <w:color w:val="000000"/>
          <w:sz w:val="24"/>
        </w:rPr>
        <w:t xml:space="preserve"> key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keySet</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0066"/>
          <w:sz w:val="24"/>
        </w:rPr>
        <w:t>System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out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println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8800"/>
          <w:sz w:val="24"/>
        </w:rPr>
        <w:t>"key="</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key</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toString</w:t>
      </w:r>
      <w:r w:rsidRPr="002E2651">
        <w:rPr>
          <w:rFonts w:ascii="Courier New" w:eastAsia="Times New Roman" w:hAnsi="Courier New" w:cs="Courier New"/>
          <w:color w:val="666600"/>
          <w:sz w:val="24"/>
        </w:rPr>
        <w:t>()+</w:t>
      </w:r>
      <w:r w:rsidRPr="002E2651">
        <w:rPr>
          <w:rFonts w:ascii="Courier New" w:eastAsia="Times New Roman" w:hAnsi="Courier New" w:cs="Courier New"/>
          <w:color w:val="008800"/>
          <w:sz w:val="24"/>
        </w:rPr>
        <w:t>":: value="</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enumMap</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get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key</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private</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static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void</w:t>
      </w:r>
      <w:r w:rsidRPr="002E2651">
        <w:rPr>
          <w:rFonts w:ascii="Courier New" w:eastAsia="Times New Roman" w:hAnsi="Courier New" w:cs="Courier New"/>
          <w:color w:val="000000"/>
          <w:sz w:val="24"/>
        </w:rPr>
        <w:t xml:space="preserve"> usingEnumInSwitch</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ThreadStatesEnum</w:t>
      </w:r>
      <w:r w:rsidRPr="002E2651">
        <w:rPr>
          <w:rFonts w:ascii="Courier New" w:eastAsia="Times New Roman" w:hAnsi="Courier New" w:cs="Courier New"/>
          <w:color w:val="000000"/>
          <w:sz w:val="24"/>
        </w:rPr>
        <w:t xml:space="preserve"> th</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switch</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th</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case</w:t>
      </w:r>
      <w:r w:rsidRPr="002E2651">
        <w:rPr>
          <w:rFonts w:ascii="Courier New" w:eastAsia="Times New Roman" w:hAnsi="Courier New" w:cs="Courier New"/>
          <w:color w:val="000000"/>
          <w:sz w:val="24"/>
        </w:rPr>
        <w:t xml:space="preserve"> START</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0066"/>
          <w:sz w:val="24"/>
        </w:rPr>
        <w:t>System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out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println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8800"/>
          <w:sz w:val="24"/>
        </w:rPr>
        <w:t>"START thread"</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break</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case</w:t>
      </w:r>
      <w:r w:rsidRPr="002E2651">
        <w:rPr>
          <w:rFonts w:ascii="Courier New" w:eastAsia="Times New Roman" w:hAnsi="Courier New" w:cs="Courier New"/>
          <w:color w:val="000000"/>
          <w:sz w:val="24"/>
        </w:rPr>
        <w:t xml:space="preserve"> WAITING</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0066"/>
          <w:sz w:val="24"/>
        </w:rPr>
        <w:t>System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out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println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8800"/>
          <w:sz w:val="24"/>
        </w:rPr>
        <w:t>"WAITING thread"</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break</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case</w:t>
      </w:r>
      <w:r w:rsidRPr="002E2651">
        <w:rPr>
          <w:rFonts w:ascii="Courier New" w:eastAsia="Times New Roman" w:hAnsi="Courier New" w:cs="Courier New"/>
          <w:color w:val="000000"/>
          <w:sz w:val="24"/>
        </w:rPr>
        <w:t xml:space="preserve"> RUNNING</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0066"/>
          <w:sz w:val="24"/>
        </w:rPr>
        <w:t>System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out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println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8800"/>
          <w:sz w:val="24"/>
        </w:rPr>
        <w:t>"RUNNING thread"</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break</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case</w:t>
      </w:r>
      <w:r w:rsidRPr="002E2651">
        <w:rPr>
          <w:rFonts w:ascii="Courier New" w:eastAsia="Times New Roman" w:hAnsi="Courier New" w:cs="Courier New"/>
          <w:color w:val="000000"/>
          <w:sz w:val="24"/>
        </w:rPr>
        <w:t xml:space="preserve"> DEAD</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0066"/>
          <w:sz w:val="24"/>
        </w:rPr>
        <w:t>System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out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println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8800"/>
          <w:sz w:val="24"/>
        </w:rPr>
        <w:t>"DEAD thread"</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private</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static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void</w:t>
      </w:r>
      <w:r w:rsidRPr="002E2651">
        <w:rPr>
          <w:rFonts w:ascii="Courier New" w:eastAsia="Times New Roman" w:hAnsi="Courier New" w:cs="Courier New"/>
          <w:color w:val="000000"/>
          <w:sz w:val="24"/>
        </w:rPr>
        <w:t xml:space="preserve"> usingEnumValues</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0066"/>
          <w:sz w:val="24"/>
        </w:rPr>
        <w:t>ThreadStatesEnum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thArray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ThreadStatesEnum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values</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for</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ThreadStatesEnum</w:t>
      </w:r>
      <w:r w:rsidRPr="002E2651">
        <w:rPr>
          <w:rFonts w:ascii="Courier New" w:eastAsia="Times New Roman" w:hAnsi="Courier New" w:cs="Courier New"/>
          <w:color w:val="000000"/>
          <w:sz w:val="24"/>
        </w:rPr>
        <w:t xml:space="preserve"> th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thArray</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0066"/>
          <w:sz w:val="24"/>
        </w:rPr>
        <w:t>System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out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println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th</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toString</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8800"/>
          <w:sz w:val="24"/>
        </w:rPr>
        <w:t>"::priority="</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th</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getPriority</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private</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static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void</w:t>
      </w:r>
      <w:r w:rsidRPr="002E2651">
        <w:rPr>
          <w:rFonts w:ascii="Courier New" w:eastAsia="Times New Roman" w:hAnsi="Courier New" w:cs="Courier New"/>
          <w:color w:val="000000"/>
          <w:sz w:val="24"/>
        </w:rPr>
        <w:t xml:space="preserve"> usingEnumValueOf</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0066"/>
          <w:sz w:val="24"/>
        </w:rPr>
        <w:t>ThreadStatesEnum</w:t>
      </w:r>
      <w:r w:rsidRPr="002E2651">
        <w:rPr>
          <w:rFonts w:ascii="Courier New" w:eastAsia="Times New Roman" w:hAnsi="Courier New" w:cs="Courier New"/>
          <w:color w:val="000000"/>
          <w:sz w:val="24"/>
        </w:rPr>
        <w:t xml:space="preserve"> th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Enum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valueOf</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ThreadStatesEnum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class</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8800"/>
          <w:sz w:val="24"/>
        </w:rPr>
        <w:t>"START"</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0066"/>
          <w:sz w:val="24"/>
        </w:rPr>
        <w:t>System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out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println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8800"/>
          <w:sz w:val="24"/>
        </w:rPr>
        <w:t>"th priority="</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th</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getPriority</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88"/>
          <w:sz w:val="24"/>
        </w:rPr>
        <w:t>private</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static</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void</w:t>
      </w:r>
      <w:r w:rsidRPr="002E2651">
        <w:rPr>
          <w:rFonts w:ascii="Courier New" w:eastAsia="Times New Roman" w:hAnsi="Courier New" w:cs="Courier New"/>
          <w:color w:val="000000"/>
          <w:sz w:val="24"/>
        </w:rPr>
        <w:t xml:space="preserve"> usingEnumMethods</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throws</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IOException</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0066"/>
          <w:sz w:val="24"/>
        </w:rPr>
        <w:t>ThreadStatesEnum</w:t>
      </w:r>
      <w:r w:rsidRPr="002E2651">
        <w:rPr>
          <w:rFonts w:ascii="Courier New" w:eastAsia="Times New Roman" w:hAnsi="Courier New" w:cs="Courier New"/>
          <w:color w:val="000000"/>
          <w:sz w:val="24"/>
        </w:rPr>
        <w:t xml:space="preserve"> thc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ThreadStatesEnum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DEAD</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0066"/>
          <w:sz w:val="24"/>
        </w:rPr>
        <w:t>System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out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println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8800"/>
          <w:sz w:val="24"/>
        </w:rPr>
        <w:t>"priority is:"</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thc</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getPriority</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t xml:space="preserve">thc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ThreadStatesEnum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DEAD</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0066"/>
          <w:sz w:val="24"/>
        </w:rPr>
        <w:t>System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out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println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8800"/>
          <w:sz w:val="24"/>
        </w:rPr>
        <w:t>"Using overriden method."</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thc</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toString</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t xml:space="preserve">thc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ThreadStatesEnum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START</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0066"/>
          <w:sz w:val="24"/>
        </w:rPr>
        <w:t>System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out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println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8800"/>
          <w:sz w:val="24"/>
        </w:rPr>
        <w:t>"Using overriden method."</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thc</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toString</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t>thc</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setPriority</w:t>
      </w:r>
      <w:r w:rsidRPr="002E2651">
        <w:rPr>
          <w:rFonts w:ascii="Courier New" w:eastAsia="Times New Roman" w:hAnsi="Courier New" w:cs="Courier New"/>
          <w:color w:val="666600"/>
          <w:sz w:val="24"/>
        </w:rPr>
        <w:t>(</w:t>
      </w:r>
      <w:r w:rsidRPr="002E2651">
        <w:rPr>
          <w:rFonts w:ascii="Courier New" w:eastAsia="Times New Roman" w:hAnsi="Courier New" w:cs="Courier New"/>
          <w:color w:val="006666"/>
          <w:sz w:val="24"/>
        </w:rPr>
        <w:t>10</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r>
      <w:r w:rsidRPr="002E2651">
        <w:rPr>
          <w:rFonts w:ascii="Courier New" w:eastAsia="Times New Roman" w:hAnsi="Courier New" w:cs="Courier New"/>
          <w:color w:val="660066"/>
          <w:sz w:val="24"/>
        </w:rPr>
        <w:t>System</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88"/>
          <w:sz w:val="24"/>
        </w:rPr>
        <w:t>out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println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8800"/>
          <w:sz w:val="24"/>
        </w:rPr>
        <w:t>"Enum Constant variable changed priority value="</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thc</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getPriority</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000000"/>
          <w:sz w:val="24"/>
        </w:rPr>
        <w:tab/>
        <w:t>thc</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close</w:t>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ab/>
      </w:r>
      <w:r w:rsidRPr="002E2651">
        <w:rPr>
          <w:rFonts w:ascii="Courier New" w:eastAsia="Times New Roman" w:hAnsi="Courier New" w:cs="Courier New"/>
          <w:color w:val="666600"/>
          <w:sz w:val="24"/>
        </w:rPr>
        <w:t>}</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2E2651">
        <w:rPr>
          <w:rFonts w:ascii="Courier New" w:eastAsia="Times New Roman" w:hAnsi="Courier New" w:cs="Courier New"/>
          <w:color w:val="666600"/>
          <w:sz w:val="24"/>
        </w:rPr>
        <w:t>}</w:t>
      </w:r>
    </w:p>
    <w:p w:rsidR="002E2651" w:rsidRPr="002E2651" w:rsidRDefault="002E2651" w:rsidP="002E2651">
      <w:pPr>
        <w:spacing w:after="390" w:line="240" w:lineRule="auto"/>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Before explaining other important features of enum, let’s see the output of the above program.</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 xml:space="preserve">priority </w:t>
      </w:r>
      <w:r w:rsidRPr="002E2651">
        <w:rPr>
          <w:rFonts w:ascii="Courier New" w:eastAsia="Times New Roman" w:hAnsi="Courier New" w:cs="Courier New"/>
          <w:color w:val="000088"/>
          <w:sz w:val="24"/>
        </w:rPr>
        <w:t>is</w:t>
      </w:r>
      <w:r w:rsidRPr="002E2651">
        <w:rPr>
          <w:rFonts w:ascii="Courier New" w:eastAsia="Times New Roman" w:hAnsi="Courier New" w:cs="Courier New"/>
          <w:color w:val="666600"/>
          <w:sz w:val="24"/>
        </w:rPr>
        <w:t>:</w:t>
      </w:r>
      <w:r w:rsidRPr="002E2651">
        <w:rPr>
          <w:rFonts w:ascii="Courier New" w:eastAsia="Times New Roman" w:hAnsi="Courier New" w:cs="Courier New"/>
          <w:color w:val="006666"/>
          <w:sz w:val="24"/>
        </w:rPr>
        <w:t>4</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660066"/>
          <w:sz w:val="24"/>
        </w:rPr>
        <w:t>Using</w:t>
      </w:r>
      <w:r w:rsidRPr="002E2651">
        <w:rPr>
          <w:rFonts w:ascii="Courier New" w:eastAsia="Times New Roman" w:hAnsi="Courier New" w:cs="Courier New"/>
          <w:color w:val="000000"/>
          <w:sz w:val="24"/>
        </w:rPr>
        <w:t xml:space="preserve"> overriden method</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Default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ThreadStatesConstructors</w:t>
      </w:r>
      <w:r w:rsidRPr="002E2651">
        <w:rPr>
          <w:rFonts w:ascii="Courier New" w:eastAsia="Times New Roman" w:hAnsi="Courier New" w:cs="Courier New"/>
          <w:color w:val="000000"/>
          <w:sz w:val="24"/>
        </w:rPr>
        <w:t xml:space="preserve"> implementation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Priority</w:t>
      </w:r>
      <w:r w:rsidRPr="002E2651">
        <w:rPr>
          <w:rFonts w:ascii="Courier New" w:eastAsia="Times New Roman" w:hAnsi="Courier New" w:cs="Courier New"/>
          <w:color w:val="666600"/>
          <w:sz w:val="24"/>
        </w:rPr>
        <w:t>=</w:t>
      </w:r>
      <w:r w:rsidRPr="002E2651">
        <w:rPr>
          <w:rFonts w:ascii="Courier New" w:eastAsia="Times New Roman" w:hAnsi="Courier New" w:cs="Courier New"/>
          <w:color w:val="006666"/>
          <w:sz w:val="24"/>
        </w:rPr>
        <w:t>4</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660066"/>
          <w:sz w:val="24"/>
        </w:rPr>
        <w:t>Using</w:t>
      </w:r>
      <w:r w:rsidRPr="002E2651">
        <w:rPr>
          <w:rFonts w:ascii="Courier New" w:eastAsia="Times New Roman" w:hAnsi="Courier New" w:cs="Courier New"/>
          <w:color w:val="000000"/>
          <w:sz w:val="24"/>
        </w:rPr>
        <w:t xml:space="preserve"> overriden method</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START implementation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Priority</w:t>
      </w:r>
      <w:r w:rsidRPr="002E2651">
        <w:rPr>
          <w:rFonts w:ascii="Courier New" w:eastAsia="Times New Roman" w:hAnsi="Courier New" w:cs="Courier New"/>
          <w:color w:val="666600"/>
          <w:sz w:val="24"/>
        </w:rPr>
        <w:t>=</w:t>
      </w:r>
      <w:r w:rsidRPr="002E2651">
        <w:rPr>
          <w:rFonts w:ascii="Courier New" w:eastAsia="Times New Roman" w:hAnsi="Courier New" w:cs="Courier New"/>
          <w:color w:val="006666"/>
          <w:sz w:val="24"/>
        </w:rPr>
        <w:t>1</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660066"/>
          <w:sz w:val="24"/>
        </w:rPr>
        <w:t>Enum</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Constant</w:t>
      </w:r>
      <w:r w:rsidRPr="002E2651">
        <w:rPr>
          <w:rFonts w:ascii="Courier New" w:eastAsia="Times New Roman" w:hAnsi="Courier New" w:cs="Courier New"/>
          <w:color w:val="000000"/>
          <w:sz w:val="24"/>
        </w:rPr>
        <w:t xml:space="preserve"> variable changed priority value</w:t>
      </w:r>
      <w:r w:rsidRPr="002E2651">
        <w:rPr>
          <w:rFonts w:ascii="Courier New" w:eastAsia="Times New Roman" w:hAnsi="Courier New" w:cs="Courier New"/>
          <w:color w:val="666600"/>
          <w:sz w:val="24"/>
        </w:rPr>
        <w:t>=</w:t>
      </w:r>
      <w:r w:rsidRPr="002E2651">
        <w:rPr>
          <w:rFonts w:ascii="Courier New" w:eastAsia="Times New Roman" w:hAnsi="Courier New" w:cs="Courier New"/>
          <w:color w:val="006666"/>
          <w:sz w:val="24"/>
        </w:rPr>
        <w:t>10</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660066"/>
          <w:sz w:val="24"/>
        </w:rPr>
        <w:t>Close</w:t>
      </w:r>
      <w:r w:rsidRPr="002E2651">
        <w:rPr>
          <w:rFonts w:ascii="Courier New" w:eastAsia="Times New Roman" w:hAnsi="Courier New" w:cs="Courier New"/>
          <w:color w:val="000000"/>
          <w:sz w:val="24"/>
        </w:rPr>
        <w:t xml:space="preserve"> of </w:t>
      </w:r>
      <w:r w:rsidRPr="002E2651">
        <w:rPr>
          <w:rFonts w:ascii="Courier New" w:eastAsia="Times New Roman" w:hAnsi="Courier New" w:cs="Courier New"/>
          <w:color w:val="660066"/>
          <w:sz w:val="24"/>
        </w:rPr>
        <w:t>Enum</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th priority</w:t>
      </w:r>
      <w:r w:rsidRPr="002E2651">
        <w:rPr>
          <w:rFonts w:ascii="Courier New" w:eastAsia="Times New Roman" w:hAnsi="Courier New" w:cs="Courier New"/>
          <w:color w:val="666600"/>
          <w:sz w:val="24"/>
        </w:rPr>
        <w:t>=</w:t>
      </w:r>
      <w:r w:rsidRPr="002E2651">
        <w:rPr>
          <w:rFonts w:ascii="Courier New" w:eastAsia="Times New Roman" w:hAnsi="Courier New" w:cs="Courier New"/>
          <w:color w:val="006666"/>
          <w:sz w:val="24"/>
        </w:rPr>
        <w:t>10</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START implementation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Priority</w:t>
      </w:r>
      <w:r w:rsidRPr="002E2651">
        <w:rPr>
          <w:rFonts w:ascii="Courier New" w:eastAsia="Times New Roman" w:hAnsi="Courier New" w:cs="Courier New"/>
          <w:color w:val="666600"/>
          <w:sz w:val="24"/>
        </w:rPr>
        <w:t>=</w:t>
      </w:r>
      <w:r w:rsidRPr="002E2651">
        <w:rPr>
          <w:rFonts w:ascii="Courier New" w:eastAsia="Times New Roman" w:hAnsi="Courier New" w:cs="Courier New"/>
          <w:color w:val="006666"/>
          <w:sz w:val="24"/>
        </w:rPr>
        <w:t>10</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priority</w:t>
      </w:r>
      <w:r w:rsidRPr="002E2651">
        <w:rPr>
          <w:rFonts w:ascii="Courier New" w:eastAsia="Times New Roman" w:hAnsi="Courier New" w:cs="Courier New"/>
          <w:color w:val="666600"/>
          <w:sz w:val="24"/>
        </w:rPr>
        <w:t>=</w:t>
      </w:r>
      <w:r w:rsidRPr="002E2651">
        <w:rPr>
          <w:rFonts w:ascii="Courier New" w:eastAsia="Times New Roman" w:hAnsi="Courier New" w:cs="Courier New"/>
          <w:color w:val="006666"/>
          <w:sz w:val="24"/>
        </w:rPr>
        <w:t>10</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660066"/>
          <w:sz w:val="24"/>
        </w:rPr>
        <w:t>Default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ThreadStatesConstructors</w:t>
      </w:r>
      <w:r w:rsidRPr="002E2651">
        <w:rPr>
          <w:rFonts w:ascii="Courier New" w:eastAsia="Times New Roman" w:hAnsi="Courier New" w:cs="Courier New"/>
          <w:color w:val="000000"/>
          <w:sz w:val="24"/>
        </w:rPr>
        <w:t xml:space="preserve"> implementation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Priority</w:t>
      </w:r>
      <w:r w:rsidRPr="002E2651">
        <w:rPr>
          <w:rFonts w:ascii="Courier New" w:eastAsia="Times New Roman" w:hAnsi="Courier New" w:cs="Courier New"/>
          <w:color w:val="666600"/>
          <w:sz w:val="24"/>
        </w:rPr>
        <w:t>=</w:t>
      </w:r>
      <w:r w:rsidRPr="002E2651">
        <w:rPr>
          <w:rFonts w:ascii="Courier New" w:eastAsia="Times New Roman" w:hAnsi="Courier New" w:cs="Courier New"/>
          <w:color w:val="006666"/>
          <w:sz w:val="24"/>
        </w:rPr>
        <w:t>2</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priority</w:t>
      </w:r>
      <w:r w:rsidRPr="002E2651">
        <w:rPr>
          <w:rFonts w:ascii="Courier New" w:eastAsia="Times New Roman" w:hAnsi="Courier New" w:cs="Courier New"/>
          <w:color w:val="666600"/>
          <w:sz w:val="24"/>
        </w:rPr>
        <w:t>=</w:t>
      </w:r>
      <w:r w:rsidRPr="002E2651">
        <w:rPr>
          <w:rFonts w:ascii="Courier New" w:eastAsia="Times New Roman" w:hAnsi="Courier New" w:cs="Courier New"/>
          <w:color w:val="006666"/>
          <w:sz w:val="24"/>
        </w:rPr>
        <w:t>2</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660066"/>
          <w:sz w:val="24"/>
        </w:rPr>
        <w:t>Default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ThreadStatesConstructors</w:t>
      </w:r>
      <w:r w:rsidRPr="002E2651">
        <w:rPr>
          <w:rFonts w:ascii="Courier New" w:eastAsia="Times New Roman" w:hAnsi="Courier New" w:cs="Courier New"/>
          <w:color w:val="000000"/>
          <w:sz w:val="24"/>
        </w:rPr>
        <w:t xml:space="preserve"> implementation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Priority</w:t>
      </w:r>
      <w:r w:rsidRPr="002E2651">
        <w:rPr>
          <w:rFonts w:ascii="Courier New" w:eastAsia="Times New Roman" w:hAnsi="Courier New" w:cs="Courier New"/>
          <w:color w:val="666600"/>
          <w:sz w:val="24"/>
        </w:rPr>
        <w:t>=</w:t>
      </w:r>
      <w:r w:rsidRPr="002E2651">
        <w:rPr>
          <w:rFonts w:ascii="Courier New" w:eastAsia="Times New Roman" w:hAnsi="Courier New" w:cs="Courier New"/>
          <w:color w:val="006666"/>
          <w:sz w:val="24"/>
        </w:rPr>
        <w:t>3</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priority</w:t>
      </w:r>
      <w:r w:rsidRPr="002E2651">
        <w:rPr>
          <w:rFonts w:ascii="Courier New" w:eastAsia="Times New Roman" w:hAnsi="Courier New" w:cs="Courier New"/>
          <w:color w:val="666600"/>
          <w:sz w:val="24"/>
        </w:rPr>
        <w:t>=</w:t>
      </w:r>
      <w:r w:rsidRPr="002E2651">
        <w:rPr>
          <w:rFonts w:ascii="Courier New" w:eastAsia="Times New Roman" w:hAnsi="Courier New" w:cs="Courier New"/>
          <w:color w:val="006666"/>
          <w:sz w:val="24"/>
        </w:rPr>
        <w:t>3</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660066"/>
          <w:sz w:val="24"/>
        </w:rPr>
        <w:t>Default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ThreadStatesConstructors</w:t>
      </w:r>
      <w:r w:rsidRPr="002E2651">
        <w:rPr>
          <w:rFonts w:ascii="Courier New" w:eastAsia="Times New Roman" w:hAnsi="Courier New" w:cs="Courier New"/>
          <w:color w:val="000000"/>
          <w:sz w:val="24"/>
        </w:rPr>
        <w:t xml:space="preserve"> implementation</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Priority</w:t>
      </w:r>
      <w:r w:rsidRPr="002E2651">
        <w:rPr>
          <w:rFonts w:ascii="Courier New" w:eastAsia="Times New Roman" w:hAnsi="Courier New" w:cs="Courier New"/>
          <w:color w:val="666600"/>
          <w:sz w:val="24"/>
        </w:rPr>
        <w:t>=</w:t>
      </w:r>
      <w:r w:rsidRPr="002E2651">
        <w:rPr>
          <w:rFonts w:ascii="Courier New" w:eastAsia="Times New Roman" w:hAnsi="Courier New" w:cs="Courier New"/>
          <w:color w:val="006666"/>
          <w:sz w:val="24"/>
        </w:rPr>
        <w:t>4</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priority</w:t>
      </w:r>
      <w:r w:rsidRPr="002E2651">
        <w:rPr>
          <w:rFonts w:ascii="Courier New" w:eastAsia="Times New Roman" w:hAnsi="Courier New" w:cs="Courier New"/>
          <w:color w:val="666600"/>
          <w:sz w:val="24"/>
        </w:rPr>
        <w:t>=</w:t>
      </w:r>
      <w:r w:rsidRPr="002E2651">
        <w:rPr>
          <w:rFonts w:ascii="Courier New" w:eastAsia="Times New Roman" w:hAnsi="Courier New" w:cs="Courier New"/>
          <w:color w:val="006666"/>
          <w:sz w:val="24"/>
        </w:rPr>
        <w:t>4</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START thread</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DEAD thread</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key</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START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value</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Thread</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is</w:t>
      </w:r>
      <w:r w:rsidRPr="002E2651">
        <w:rPr>
          <w:rFonts w:ascii="Courier New" w:eastAsia="Times New Roman" w:hAnsi="Courier New" w:cs="Courier New"/>
          <w:color w:val="000000"/>
          <w:sz w:val="24"/>
        </w:rPr>
        <w:t xml:space="preserve"> started</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key</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RUNNING</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value</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Thread</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is</w:t>
      </w:r>
      <w:r w:rsidRPr="002E2651">
        <w:rPr>
          <w:rFonts w:ascii="Courier New" w:eastAsia="Times New Roman" w:hAnsi="Courier New" w:cs="Courier New"/>
          <w:color w:val="000000"/>
          <w:sz w:val="24"/>
        </w:rPr>
        <w:t xml:space="preserve"> running</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key</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WAITING</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value</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Thread</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is</w:t>
      </w:r>
      <w:r w:rsidRPr="002E2651">
        <w:rPr>
          <w:rFonts w:ascii="Courier New" w:eastAsia="Times New Roman" w:hAnsi="Courier New" w:cs="Courier New"/>
          <w:color w:val="000000"/>
          <w:sz w:val="24"/>
        </w:rPr>
        <w:t xml:space="preserve"> waiting</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000000"/>
          <w:sz w:val="24"/>
        </w:rPr>
        <w:t>key</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DEAD</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value</w:t>
      </w:r>
      <w:r w:rsidRPr="002E2651">
        <w:rPr>
          <w:rFonts w:ascii="Courier New" w:eastAsia="Times New Roman" w:hAnsi="Courier New" w:cs="Courier New"/>
          <w:color w:val="666600"/>
          <w:sz w:val="24"/>
        </w:rPr>
        <w:t>=</w:t>
      </w:r>
      <w:r w:rsidRPr="002E2651">
        <w:rPr>
          <w:rFonts w:ascii="Courier New" w:eastAsia="Times New Roman" w:hAnsi="Courier New" w:cs="Courier New"/>
          <w:color w:val="660066"/>
          <w:sz w:val="24"/>
        </w:rPr>
        <w:t>Thread</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0088"/>
          <w:sz w:val="24"/>
        </w:rPr>
        <w:t>is</w:t>
      </w:r>
      <w:r w:rsidRPr="002E2651">
        <w:rPr>
          <w:rFonts w:ascii="Courier New" w:eastAsia="Times New Roman" w:hAnsi="Courier New" w:cs="Courier New"/>
          <w:color w:val="000000"/>
          <w:sz w:val="24"/>
        </w:rPr>
        <w:t xml:space="preserve"> dead</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660066"/>
          <w:sz w:val="24"/>
        </w:rPr>
        <w:t>Using</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EnumSet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priority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6666"/>
          <w:sz w:val="24"/>
        </w:rPr>
        <w:t>10</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660066"/>
          <w:sz w:val="24"/>
        </w:rPr>
        <w:t>Using</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EnumSet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priority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6666"/>
          <w:sz w:val="24"/>
        </w:rPr>
        <w:t>2</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E2651">
        <w:rPr>
          <w:rFonts w:ascii="Courier New" w:eastAsia="Times New Roman" w:hAnsi="Courier New" w:cs="Courier New"/>
          <w:color w:val="660066"/>
          <w:sz w:val="24"/>
        </w:rPr>
        <w:t>Using</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EnumSet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priority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6666"/>
          <w:sz w:val="24"/>
        </w:rPr>
        <w:t>3</w:t>
      </w:r>
    </w:p>
    <w:p w:rsidR="002E2651" w:rsidRPr="002E2651" w:rsidRDefault="002E2651" w:rsidP="002E26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2E2651">
        <w:rPr>
          <w:rFonts w:ascii="Courier New" w:eastAsia="Times New Roman" w:hAnsi="Courier New" w:cs="Courier New"/>
          <w:color w:val="660066"/>
          <w:sz w:val="24"/>
        </w:rPr>
        <w:t>Using</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660066"/>
          <w:sz w:val="24"/>
        </w:rPr>
        <w:t>EnumSet</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priority </w:t>
      </w:r>
      <w:r w:rsidRPr="002E2651">
        <w:rPr>
          <w:rFonts w:ascii="Courier New" w:eastAsia="Times New Roman" w:hAnsi="Courier New" w:cs="Courier New"/>
          <w:color w:val="666600"/>
          <w:sz w:val="24"/>
        </w:rPr>
        <w:t>=</w:t>
      </w:r>
      <w:r w:rsidRPr="002E2651">
        <w:rPr>
          <w:rFonts w:ascii="Courier New" w:eastAsia="Times New Roman" w:hAnsi="Courier New" w:cs="Courier New"/>
          <w:color w:val="000000"/>
          <w:sz w:val="24"/>
        </w:rPr>
        <w:t xml:space="preserve"> </w:t>
      </w:r>
      <w:r w:rsidRPr="002E2651">
        <w:rPr>
          <w:rFonts w:ascii="Courier New" w:eastAsia="Times New Roman" w:hAnsi="Courier New" w:cs="Courier New"/>
          <w:color w:val="006666"/>
          <w:sz w:val="24"/>
        </w:rPr>
        <w:t>4</w:t>
      </w:r>
    </w:p>
    <w:p w:rsidR="002E2651" w:rsidRPr="002E2651" w:rsidRDefault="002E2651" w:rsidP="002E2651">
      <w:pPr>
        <w:spacing w:after="240" w:line="240" w:lineRule="auto"/>
        <w:outlineLvl w:val="2"/>
        <w:rPr>
          <w:rFonts w:ascii="Times New Roman" w:eastAsia="Times New Roman" w:hAnsi="Times New Roman" w:cs="Times New Roman"/>
          <w:b/>
          <w:bCs/>
          <w:color w:val="000000"/>
          <w:sz w:val="36"/>
          <w:szCs w:val="36"/>
        </w:rPr>
      </w:pPr>
      <w:r w:rsidRPr="002E2651">
        <w:rPr>
          <w:rFonts w:ascii="Times New Roman" w:eastAsia="Times New Roman" w:hAnsi="Times New Roman" w:cs="Times New Roman"/>
          <w:b/>
          <w:bCs/>
          <w:color w:val="000000"/>
          <w:sz w:val="36"/>
          <w:szCs w:val="36"/>
        </w:rPr>
        <w:t>Java Enum Features Explained</w:t>
      </w:r>
    </w:p>
    <w:p w:rsidR="002E2651" w:rsidRPr="002E2651" w:rsidRDefault="002E2651" w:rsidP="002E2651">
      <w:pPr>
        <w:numPr>
          <w:ilvl w:val="0"/>
          <w:numId w:val="3"/>
        </w:numPr>
        <w:spacing w:before="100" w:beforeAutospacing="1" w:after="100" w:afterAutospacing="1" w:line="240" w:lineRule="auto"/>
        <w:ind w:left="600"/>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usingEnumMethods() shows how to create an enum object and how we can use it’s methods. It’s also showing use of setPriority(int i) method to change the variable of enum.</w:t>
      </w:r>
    </w:p>
    <w:p w:rsidR="002E2651" w:rsidRPr="002E2651" w:rsidRDefault="002E2651" w:rsidP="002E2651">
      <w:pPr>
        <w:numPr>
          <w:ilvl w:val="0"/>
          <w:numId w:val="3"/>
        </w:numPr>
        <w:spacing w:before="100" w:beforeAutospacing="1" w:after="100" w:afterAutospacing="1" w:line="240" w:lineRule="auto"/>
        <w:ind w:left="600"/>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usingEnumValueOf() shows the usage of </w:t>
      </w:r>
      <w:r w:rsidRPr="002E2651">
        <w:rPr>
          <w:rFonts w:ascii="Times New Roman" w:eastAsia="Times New Roman" w:hAnsi="Times New Roman" w:cs="Times New Roman"/>
          <w:b/>
          <w:bCs/>
          <w:sz w:val="24"/>
          <w:szCs w:val="24"/>
        </w:rPr>
        <w:t>java.util.EnumvalueOf(enumType, name)</w:t>
      </w:r>
      <w:r w:rsidRPr="002E2651">
        <w:rPr>
          <w:rFonts w:ascii="Times New Roman" w:eastAsia="Times New Roman" w:hAnsi="Times New Roman" w:cs="Times New Roman"/>
          <w:sz w:val="24"/>
          <w:szCs w:val="24"/>
        </w:rPr>
        <w:t> through which we can create an enum object from String. It throws </w:t>
      </w:r>
      <w:r w:rsidRPr="002E2651">
        <w:rPr>
          <w:rFonts w:ascii="Courier New" w:eastAsia="Times New Roman" w:hAnsi="Courier New" w:cs="Courier New"/>
          <w:sz w:val="20"/>
          <w:szCs w:val="20"/>
        </w:rPr>
        <w:t>IllegalArgumentException</w:t>
      </w:r>
      <w:r w:rsidRPr="002E2651">
        <w:rPr>
          <w:rFonts w:ascii="Times New Roman" w:eastAsia="Times New Roman" w:hAnsi="Times New Roman" w:cs="Times New Roman"/>
          <w:sz w:val="24"/>
          <w:szCs w:val="24"/>
        </w:rPr>
        <w:t> if the specified enum type has no constant with the specified name, or the specified class object does not represent an enum type. It also throws </w:t>
      </w:r>
      <w:r w:rsidRPr="002E2651">
        <w:rPr>
          <w:rFonts w:ascii="Courier New" w:eastAsia="Times New Roman" w:hAnsi="Courier New" w:cs="Courier New"/>
          <w:sz w:val="20"/>
          <w:szCs w:val="20"/>
        </w:rPr>
        <w:t>NullPointerException</w:t>
      </w:r>
      <w:r w:rsidRPr="002E2651">
        <w:rPr>
          <w:rFonts w:ascii="Times New Roman" w:eastAsia="Times New Roman" w:hAnsi="Times New Roman" w:cs="Times New Roman"/>
          <w:sz w:val="24"/>
          <w:szCs w:val="24"/>
        </w:rPr>
        <w:t> if any of the arguments are null.</w:t>
      </w:r>
    </w:p>
    <w:p w:rsidR="002E2651" w:rsidRPr="002E2651" w:rsidRDefault="002E2651" w:rsidP="002E2651">
      <w:pPr>
        <w:numPr>
          <w:ilvl w:val="0"/>
          <w:numId w:val="3"/>
        </w:numPr>
        <w:spacing w:before="100" w:beforeAutospacing="1" w:after="100" w:afterAutospacing="1" w:line="240" w:lineRule="auto"/>
        <w:ind w:left="600"/>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usingEnumValues() method shows the usage of </w:t>
      </w:r>
      <w:r w:rsidRPr="002E2651">
        <w:rPr>
          <w:rFonts w:ascii="Times New Roman" w:eastAsia="Times New Roman" w:hAnsi="Times New Roman" w:cs="Times New Roman"/>
          <w:b/>
          <w:bCs/>
          <w:sz w:val="24"/>
          <w:szCs w:val="24"/>
        </w:rPr>
        <w:t>values()</w:t>
      </w:r>
      <w:r w:rsidRPr="002E2651">
        <w:rPr>
          <w:rFonts w:ascii="Times New Roman" w:eastAsia="Times New Roman" w:hAnsi="Times New Roman" w:cs="Times New Roman"/>
          <w:sz w:val="24"/>
          <w:szCs w:val="24"/>
        </w:rPr>
        <w:t> method that returns an array containing all of the values of the enum in the order they are declared. Note that this method is automatically generated by java compiler for every enum. You won’t find values() implementation in java.util.Enum class.</w:t>
      </w:r>
    </w:p>
    <w:p w:rsidR="002E2651" w:rsidRPr="002E2651" w:rsidRDefault="002E2651" w:rsidP="002E2651">
      <w:pPr>
        <w:numPr>
          <w:ilvl w:val="0"/>
          <w:numId w:val="3"/>
        </w:numPr>
        <w:spacing w:before="100" w:beforeAutospacing="1" w:after="100" w:afterAutospacing="1" w:line="240" w:lineRule="auto"/>
        <w:ind w:left="600"/>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usingEnumInSwitch() method shows how to use enum constants in switch case.</w:t>
      </w:r>
    </w:p>
    <w:p w:rsidR="002E2651" w:rsidRPr="002E2651" w:rsidRDefault="002E2651" w:rsidP="002E2651">
      <w:pPr>
        <w:numPr>
          <w:ilvl w:val="0"/>
          <w:numId w:val="3"/>
        </w:numPr>
        <w:spacing w:before="100" w:beforeAutospacing="1" w:after="100" w:afterAutospacing="1" w:line="240" w:lineRule="auto"/>
        <w:ind w:left="600"/>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usingEnumMap() method shows use of </w:t>
      </w:r>
      <w:r w:rsidRPr="002E2651">
        <w:rPr>
          <w:rFonts w:ascii="Times New Roman" w:eastAsia="Times New Roman" w:hAnsi="Times New Roman" w:cs="Times New Roman"/>
          <w:b/>
          <w:bCs/>
          <w:sz w:val="24"/>
          <w:szCs w:val="24"/>
        </w:rPr>
        <w:t>java.util.EnumMap</w:t>
      </w:r>
      <w:r w:rsidRPr="002E2651">
        <w:rPr>
          <w:rFonts w:ascii="Times New Roman" w:eastAsia="Times New Roman" w:hAnsi="Times New Roman" w:cs="Times New Roman"/>
          <w:sz w:val="24"/>
          <w:szCs w:val="24"/>
        </w:rPr>
        <w:t>, which is introduced in Java 1.5 Collections Framework. EnumMap is Map implementation for use with enum type keys. All of the keys in an enum map must come from a single enum type that is specified, explicitly or implicitly, when the map is created. We can’t use null as key for EnumMap and EnumMap is not synchronized.</w:t>
      </w:r>
    </w:p>
    <w:p w:rsidR="002E2651" w:rsidRPr="002E2651" w:rsidRDefault="002E2651" w:rsidP="002E2651">
      <w:pPr>
        <w:numPr>
          <w:ilvl w:val="0"/>
          <w:numId w:val="3"/>
        </w:numPr>
        <w:spacing w:before="100" w:beforeAutospacing="1" w:after="100" w:afterAutospacing="1" w:line="240" w:lineRule="auto"/>
        <w:ind w:left="600"/>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usingEnumSet() method shows use of </w:t>
      </w:r>
      <w:r w:rsidRPr="002E2651">
        <w:rPr>
          <w:rFonts w:ascii="Times New Roman" w:eastAsia="Times New Roman" w:hAnsi="Times New Roman" w:cs="Times New Roman"/>
          <w:b/>
          <w:bCs/>
          <w:sz w:val="24"/>
          <w:szCs w:val="24"/>
        </w:rPr>
        <w:t>java.util.EnumSet</w:t>
      </w:r>
      <w:r w:rsidRPr="002E2651">
        <w:rPr>
          <w:rFonts w:ascii="Times New Roman" w:eastAsia="Times New Roman" w:hAnsi="Times New Roman" w:cs="Times New Roman"/>
          <w:sz w:val="24"/>
          <w:szCs w:val="24"/>
        </w:rPr>
        <w:t>, which is Set implementation for use with enum types. All of the elements in an enum set must come from a single enum type that is specified, explicitly or implicitly, when the set is created. EnumSet is not synchronized and null elements are not allowed. It also provides some useful methods like copyOf(Collection c), of(E first, E… rest) and complementOf(EnumSet s).</w:t>
      </w:r>
    </w:p>
    <w:p w:rsidR="002E2651" w:rsidRPr="002E2651" w:rsidRDefault="002E2651" w:rsidP="002E2651">
      <w:pPr>
        <w:spacing w:after="390" w:line="240" w:lineRule="auto"/>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That’s all for java enum example, please share it if you have learned anything new about java enum types. </w:t>
      </w:r>
      <w:r w:rsidR="00B31706" w:rsidRPr="00B31706">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2E2651" w:rsidRPr="002E2651" w:rsidRDefault="002E2651" w:rsidP="002E2651">
      <w:pPr>
        <w:pBdr>
          <w:top w:val="dotted" w:sz="6" w:space="24" w:color="E3E3E3"/>
        </w:pBdr>
        <w:spacing w:after="0" w:line="240" w:lineRule="auto"/>
        <w:ind w:left="-600" w:right="-600"/>
        <w:rPr>
          <w:rFonts w:ascii="Times New Roman" w:eastAsia="Times New Roman" w:hAnsi="Times New Roman" w:cs="Times New Roman"/>
          <w:caps/>
          <w:color w:val="999999"/>
          <w:sz w:val="18"/>
          <w:szCs w:val="18"/>
        </w:rPr>
      </w:pPr>
      <w:r w:rsidRPr="002E2651">
        <w:rPr>
          <w:rFonts w:ascii="Times New Roman" w:eastAsia="Times New Roman" w:hAnsi="Times New Roman" w:cs="Times New Roman"/>
          <w:caps/>
          <w:color w:val="999999"/>
          <w:sz w:val="18"/>
        </w:rPr>
        <w:t>FILED UNDER: </w:t>
      </w:r>
      <w:hyperlink r:id="rId7" w:history="1">
        <w:r w:rsidRPr="002E2651">
          <w:rPr>
            <w:rFonts w:ascii="Times New Roman" w:eastAsia="Times New Roman" w:hAnsi="Times New Roman" w:cs="Times New Roman"/>
            <w:caps/>
            <w:color w:val="FF0000"/>
            <w:sz w:val="18"/>
            <w:u w:val="single"/>
          </w:rPr>
          <w:t>JAVA</w:t>
        </w:r>
      </w:hyperlink>
    </w:p>
    <w:p w:rsidR="002E2651" w:rsidRPr="002E2651" w:rsidRDefault="002E2651" w:rsidP="002E2651">
      <w:pPr>
        <w:spacing w:after="60" w:line="240" w:lineRule="auto"/>
        <w:outlineLvl w:val="3"/>
        <w:rPr>
          <w:rFonts w:ascii="Times New Roman" w:eastAsia="Times New Roman" w:hAnsi="Times New Roman" w:cs="Times New Roman"/>
          <w:b/>
          <w:bCs/>
          <w:color w:val="000000"/>
          <w:sz w:val="24"/>
          <w:szCs w:val="24"/>
        </w:rPr>
      </w:pPr>
      <w:r w:rsidRPr="002E2651">
        <w:rPr>
          <w:rFonts w:ascii="Times New Roman" w:eastAsia="Times New Roman" w:hAnsi="Times New Roman" w:cs="Times New Roman"/>
          <w:b/>
          <w:bCs/>
          <w:color w:val="000000"/>
          <w:sz w:val="24"/>
          <w:szCs w:val="24"/>
        </w:rPr>
        <w:t>About Pankaj</w:t>
      </w:r>
    </w:p>
    <w:p w:rsidR="002E2651" w:rsidRPr="002E2651" w:rsidRDefault="002E2651" w:rsidP="002E2651">
      <w:pPr>
        <w:spacing w:after="0" w:line="240" w:lineRule="auto"/>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If you have come this far, it means that you liked what you are reading. Why not reach little more and connect with me directly on </w:t>
      </w:r>
      <w:hyperlink r:id="rId8" w:history="1">
        <w:r w:rsidRPr="002E2651">
          <w:rPr>
            <w:rFonts w:ascii="Times New Roman" w:eastAsia="Times New Roman" w:hAnsi="Times New Roman" w:cs="Times New Roman"/>
            <w:b/>
            <w:bCs/>
            <w:color w:val="FF0000"/>
            <w:sz w:val="24"/>
            <w:szCs w:val="24"/>
          </w:rPr>
          <w:t>Google Plus</w:t>
        </w:r>
      </w:hyperlink>
      <w:r w:rsidRPr="002E2651">
        <w:rPr>
          <w:rFonts w:ascii="Times New Roman" w:eastAsia="Times New Roman" w:hAnsi="Times New Roman" w:cs="Times New Roman"/>
          <w:sz w:val="24"/>
          <w:szCs w:val="24"/>
        </w:rPr>
        <w:t>, </w:t>
      </w:r>
      <w:hyperlink r:id="rId9" w:history="1">
        <w:r w:rsidRPr="002E2651">
          <w:rPr>
            <w:rFonts w:ascii="Times New Roman" w:eastAsia="Times New Roman" w:hAnsi="Times New Roman" w:cs="Times New Roman"/>
            <w:b/>
            <w:bCs/>
            <w:color w:val="FF0000"/>
            <w:sz w:val="24"/>
            <w:szCs w:val="24"/>
          </w:rPr>
          <w:t>Facebook</w:t>
        </w:r>
      </w:hyperlink>
      <w:r w:rsidRPr="002E2651">
        <w:rPr>
          <w:rFonts w:ascii="Times New Roman" w:eastAsia="Times New Roman" w:hAnsi="Times New Roman" w:cs="Times New Roman"/>
          <w:sz w:val="24"/>
          <w:szCs w:val="24"/>
        </w:rPr>
        <w:t> or </w:t>
      </w:r>
      <w:hyperlink r:id="rId10" w:history="1">
        <w:r w:rsidRPr="002E2651">
          <w:rPr>
            <w:rFonts w:ascii="Times New Roman" w:eastAsia="Times New Roman" w:hAnsi="Times New Roman" w:cs="Times New Roman"/>
            <w:b/>
            <w:bCs/>
            <w:color w:val="FF0000"/>
            <w:sz w:val="24"/>
            <w:szCs w:val="24"/>
          </w:rPr>
          <w:t>Twitter</w:t>
        </w:r>
      </w:hyperlink>
      <w:r w:rsidRPr="002E2651">
        <w:rPr>
          <w:rFonts w:ascii="Times New Roman" w:eastAsia="Times New Roman" w:hAnsi="Times New Roman" w:cs="Times New Roman"/>
          <w:sz w:val="24"/>
          <w:szCs w:val="24"/>
        </w:rPr>
        <w:t>. I would love to hear your thoughts and opinions on my articles directly.</w:t>
      </w:r>
    </w:p>
    <w:p w:rsidR="002E2651" w:rsidRPr="002E2651" w:rsidRDefault="002E2651" w:rsidP="002E2651">
      <w:pPr>
        <w:spacing w:after="0" w:line="240" w:lineRule="auto"/>
        <w:rPr>
          <w:rFonts w:ascii="Times New Roman" w:eastAsia="Times New Roman" w:hAnsi="Times New Roman" w:cs="Times New Roman"/>
          <w:sz w:val="24"/>
          <w:szCs w:val="24"/>
        </w:rPr>
      </w:pPr>
      <w:r w:rsidRPr="002E2651">
        <w:rPr>
          <w:rFonts w:ascii="Times New Roman" w:eastAsia="Times New Roman" w:hAnsi="Times New Roman" w:cs="Times New Roman"/>
          <w:sz w:val="24"/>
          <w:szCs w:val="24"/>
        </w:rPr>
        <w:t>Recently I started creating video tutorials too, so do check out my videos on </w:t>
      </w:r>
      <w:hyperlink r:id="rId11" w:history="1">
        <w:r w:rsidRPr="002E2651">
          <w:rPr>
            <w:rFonts w:ascii="Times New Roman" w:eastAsia="Times New Roman" w:hAnsi="Times New Roman" w:cs="Times New Roman"/>
            <w:b/>
            <w:bCs/>
            <w:color w:val="FF0000"/>
            <w:sz w:val="24"/>
            <w:szCs w:val="24"/>
          </w:rPr>
          <w:t>Youtube</w:t>
        </w:r>
      </w:hyperlink>
      <w:r w:rsidRPr="002E2651">
        <w:rPr>
          <w:rFonts w:ascii="Times New Roman" w:eastAsia="Times New Roman" w:hAnsi="Times New Roman" w:cs="Times New Roman"/>
          <w:sz w:val="24"/>
          <w:szCs w:val="24"/>
        </w:rPr>
        <w:t>.</w:t>
      </w:r>
    </w:p>
    <w:p w:rsidR="002E2651" w:rsidRPr="002E2651" w:rsidRDefault="00B31706" w:rsidP="002E2651">
      <w:pPr>
        <w:shd w:val="clear" w:color="auto" w:fill="C1C1C1"/>
        <w:spacing w:after="0" w:line="240" w:lineRule="auto"/>
        <w:rPr>
          <w:rFonts w:ascii="Arial" w:eastAsia="Times New Roman" w:hAnsi="Arial" w:cs="Arial"/>
          <w:color w:val="666666"/>
          <w:sz w:val="30"/>
          <w:szCs w:val="30"/>
        </w:rPr>
      </w:pPr>
      <w:hyperlink r:id="rId12" w:history="1">
        <w:r w:rsidR="002E2651" w:rsidRPr="002E2651">
          <w:rPr>
            <w:rFonts w:ascii="Arial" w:eastAsia="Times New Roman" w:hAnsi="Arial" w:cs="Arial"/>
            <w:color w:val="000000"/>
            <w:sz w:val="30"/>
            <w:u w:val="single"/>
          </w:rPr>
          <w:t>« Java Properties File – java.util.Properties</w:t>
        </w:r>
      </w:hyperlink>
    </w:p>
    <w:p w:rsidR="002E2651" w:rsidRPr="002E2651" w:rsidRDefault="00B31706" w:rsidP="002E2651">
      <w:pPr>
        <w:shd w:val="clear" w:color="auto" w:fill="C1C1C1"/>
        <w:spacing w:after="0" w:line="240" w:lineRule="auto"/>
        <w:jc w:val="right"/>
        <w:rPr>
          <w:rFonts w:ascii="Arial" w:eastAsia="Times New Roman" w:hAnsi="Arial" w:cs="Arial"/>
          <w:color w:val="666666"/>
          <w:sz w:val="30"/>
          <w:szCs w:val="30"/>
        </w:rPr>
      </w:pPr>
      <w:hyperlink r:id="rId13" w:history="1">
        <w:r w:rsidR="002E2651" w:rsidRPr="002E2651">
          <w:rPr>
            <w:rFonts w:ascii="Arial" w:eastAsia="Times New Roman" w:hAnsi="Arial" w:cs="Arial"/>
            <w:color w:val="000000"/>
            <w:sz w:val="30"/>
            <w:u w:val="single"/>
          </w:rPr>
          <w:t>Java Annotations Example Tutorial »</w:t>
        </w:r>
      </w:hyperlink>
    </w:p>
    <w:p w:rsidR="002E2651" w:rsidRPr="002E2651" w:rsidRDefault="002E2651" w:rsidP="002E2651">
      <w:pPr>
        <w:shd w:val="clear" w:color="auto" w:fill="FFFFFF"/>
        <w:spacing w:after="240" w:line="240" w:lineRule="auto"/>
        <w:outlineLvl w:val="2"/>
        <w:rPr>
          <w:rFonts w:ascii="Arial" w:eastAsia="Times New Roman" w:hAnsi="Arial" w:cs="Arial"/>
          <w:b/>
          <w:bCs/>
          <w:color w:val="000000"/>
          <w:sz w:val="36"/>
          <w:szCs w:val="36"/>
        </w:rPr>
      </w:pPr>
      <w:r w:rsidRPr="002E2651">
        <w:rPr>
          <w:rFonts w:ascii="Arial" w:eastAsia="Times New Roman" w:hAnsi="Arial" w:cs="Arial"/>
          <w:b/>
          <w:bCs/>
          <w:color w:val="000000"/>
          <w:sz w:val="36"/>
          <w:szCs w:val="36"/>
        </w:rPr>
        <w:t>Comments</w:t>
      </w:r>
    </w:p>
    <w:p w:rsidR="002E2651" w:rsidRPr="002E2651" w:rsidRDefault="002E2651" w:rsidP="002E2651">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2E2651">
        <w:rPr>
          <w:rFonts w:ascii="Arial" w:eastAsia="Times New Roman" w:hAnsi="Arial" w:cs="Arial"/>
          <w:b/>
          <w:bCs/>
          <w:color w:val="000000"/>
          <w:sz w:val="24"/>
          <w:szCs w:val="24"/>
        </w:rPr>
        <w:t>Shankar Ram says</w:t>
      </w:r>
    </w:p>
    <w:p w:rsidR="002E2651" w:rsidRPr="002E2651" w:rsidRDefault="00B31706" w:rsidP="002E265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4" w:anchor="comment-38504" w:history="1">
        <w:r w:rsidR="002E2651" w:rsidRPr="002E2651">
          <w:rPr>
            <w:rFonts w:ascii="Arial" w:eastAsia="Times New Roman" w:hAnsi="Arial" w:cs="Arial"/>
            <w:caps/>
            <w:color w:val="FF0000"/>
            <w:sz w:val="18"/>
            <w:u w:val="single"/>
          </w:rPr>
          <w:t>JUNE 28, 2017 AT 5:33 AM</w:t>
        </w:r>
      </w:hyperlink>
    </w:p>
    <w:p w:rsidR="002E2651" w:rsidRPr="002E2651" w:rsidRDefault="002E2651" w:rsidP="002E265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E2651">
        <w:rPr>
          <w:rFonts w:ascii="Arial" w:eastAsia="Times New Roman" w:hAnsi="Arial" w:cs="Arial"/>
          <w:color w:val="666666"/>
          <w:sz w:val="24"/>
          <w:szCs w:val="24"/>
        </w:rPr>
        <w:t>Very well written</w:t>
      </w:r>
    </w:p>
    <w:p w:rsidR="002E2651" w:rsidRPr="002E2651" w:rsidRDefault="00B31706" w:rsidP="002E265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5" w:anchor="comment-38504" w:history="1">
        <w:r w:rsidR="002E2651" w:rsidRPr="002E2651">
          <w:rPr>
            <w:rFonts w:ascii="Arial" w:eastAsia="Times New Roman" w:hAnsi="Arial" w:cs="Arial"/>
            <w:color w:val="FF0000"/>
            <w:sz w:val="24"/>
            <w:szCs w:val="24"/>
            <w:u w:val="single"/>
          </w:rPr>
          <w:t>Reply</w:t>
        </w:r>
      </w:hyperlink>
    </w:p>
    <w:p w:rsidR="002E2651" w:rsidRPr="002E2651" w:rsidRDefault="002E2651" w:rsidP="002E2651">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2E2651">
        <w:rPr>
          <w:rFonts w:ascii="Arial" w:eastAsia="Times New Roman" w:hAnsi="Arial" w:cs="Arial"/>
          <w:b/>
          <w:bCs/>
          <w:color w:val="000000"/>
          <w:sz w:val="24"/>
          <w:szCs w:val="24"/>
        </w:rPr>
        <w:t>Chandrika says</w:t>
      </w:r>
    </w:p>
    <w:p w:rsidR="002E2651" w:rsidRPr="002E2651" w:rsidRDefault="00B31706" w:rsidP="002E265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6" w:anchor="comment-38232" w:history="1">
        <w:r w:rsidR="002E2651" w:rsidRPr="002E2651">
          <w:rPr>
            <w:rFonts w:ascii="Arial" w:eastAsia="Times New Roman" w:hAnsi="Arial" w:cs="Arial"/>
            <w:caps/>
            <w:color w:val="FF0000"/>
            <w:sz w:val="18"/>
            <w:u w:val="single"/>
          </w:rPr>
          <w:t>MAY 23, 2017 AT 11:31 PM</w:t>
        </w:r>
      </w:hyperlink>
    </w:p>
    <w:p w:rsidR="002E2651" w:rsidRPr="002E2651" w:rsidRDefault="002E2651" w:rsidP="002E265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E2651">
        <w:rPr>
          <w:rFonts w:ascii="Arial" w:eastAsia="Times New Roman" w:hAnsi="Arial" w:cs="Arial"/>
          <w:color w:val="666666"/>
          <w:sz w:val="24"/>
          <w:szCs w:val="24"/>
        </w:rPr>
        <w:t>‘We can extend existing enum without breaking any existing functionality. For example, we can add a new field NEW in ThreadStates enum without impacting any existing functionality.’</w:t>
      </w:r>
      <w:r w:rsidRPr="002E2651">
        <w:rPr>
          <w:rFonts w:ascii="Arial" w:eastAsia="Times New Roman" w:hAnsi="Arial" w:cs="Arial"/>
          <w:color w:val="666666"/>
          <w:sz w:val="24"/>
          <w:szCs w:val="24"/>
        </w:rPr>
        <w:br/>
        <w:t>Could you please explain this? How will we be adding new Field? Definitely we are not saying to edit the existing class. Right? Then how do we do that?</w:t>
      </w:r>
    </w:p>
    <w:p w:rsidR="002E2651" w:rsidRPr="002E2651" w:rsidRDefault="00B31706" w:rsidP="002E265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7" w:anchor="comment-38232" w:history="1">
        <w:r w:rsidR="002E2651" w:rsidRPr="002E2651">
          <w:rPr>
            <w:rFonts w:ascii="Arial" w:eastAsia="Times New Roman" w:hAnsi="Arial" w:cs="Arial"/>
            <w:color w:val="FF0000"/>
            <w:sz w:val="24"/>
            <w:szCs w:val="24"/>
            <w:u w:val="single"/>
          </w:rPr>
          <w:t>Reply</w:t>
        </w:r>
      </w:hyperlink>
    </w:p>
    <w:p w:rsidR="002E2651" w:rsidRPr="002E2651" w:rsidRDefault="002E2651" w:rsidP="002E2651">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2E2651">
        <w:rPr>
          <w:rFonts w:ascii="Arial" w:eastAsia="Times New Roman" w:hAnsi="Arial" w:cs="Arial"/>
          <w:b/>
          <w:bCs/>
          <w:color w:val="000000"/>
          <w:sz w:val="24"/>
          <w:szCs w:val="24"/>
        </w:rPr>
        <w:t>Bektur Toktosunov says</w:t>
      </w:r>
    </w:p>
    <w:p w:rsidR="002E2651" w:rsidRPr="002E2651" w:rsidRDefault="00B31706" w:rsidP="002E265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8" w:anchor="comment-33755" w:history="1">
        <w:r w:rsidR="002E2651" w:rsidRPr="002E2651">
          <w:rPr>
            <w:rFonts w:ascii="Arial" w:eastAsia="Times New Roman" w:hAnsi="Arial" w:cs="Arial"/>
            <w:caps/>
            <w:color w:val="FF0000"/>
            <w:sz w:val="18"/>
            <w:u w:val="single"/>
          </w:rPr>
          <w:t>DECEMBER 27, 2015 AT 6:20 AM</w:t>
        </w:r>
      </w:hyperlink>
    </w:p>
    <w:p w:rsidR="002E2651" w:rsidRPr="002E2651" w:rsidRDefault="002E2651" w:rsidP="002E265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E2651">
        <w:rPr>
          <w:rFonts w:ascii="Arial" w:eastAsia="Times New Roman" w:hAnsi="Arial" w:cs="Arial"/>
          <w:color w:val="666666"/>
          <w:sz w:val="24"/>
          <w:szCs w:val="24"/>
        </w:rPr>
        <w:t>As it is written in API Enum.valueOf() doesn’t throw IllegalStateException.</w:t>
      </w:r>
      <w:r w:rsidRPr="002E2651">
        <w:rPr>
          <w:rFonts w:ascii="Arial" w:eastAsia="Times New Roman" w:hAnsi="Arial" w:cs="Arial"/>
          <w:color w:val="666666"/>
          <w:sz w:val="24"/>
          <w:szCs w:val="24"/>
        </w:rPr>
        <w:br/>
        <w:t>It throws IllegalArgumentException “if the specified enum type has no constant with the specified name, or the specified class object does not represent an enum type” instead</w:t>
      </w:r>
    </w:p>
    <w:p w:rsidR="002E2651" w:rsidRPr="002E2651" w:rsidRDefault="00B31706" w:rsidP="002E265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9" w:anchor="comment-33755" w:history="1">
        <w:r w:rsidR="002E2651" w:rsidRPr="002E2651">
          <w:rPr>
            <w:rFonts w:ascii="Arial" w:eastAsia="Times New Roman" w:hAnsi="Arial" w:cs="Arial"/>
            <w:color w:val="FF0000"/>
            <w:sz w:val="24"/>
            <w:szCs w:val="24"/>
            <w:u w:val="single"/>
          </w:rPr>
          <w:t>Reply</w:t>
        </w:r>
      </w:hyperlink>
    </w:p>
    <w:p w:rsidR="002E2651" w:rsidRPr="002E2651" w:rsidRDefault="002E2651" w:rsidP="002E2651">
      <w:pPr>
        <w:numPr>
          <w:ilvl w:val="1"/>
          <w:numId w:val="4"/>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2E2651">
        <w:rPr>
          <w:rFonts w:ascii="Arial" w:eastAsia="Times New Roman" w:hAnsi="Arial" w:cs="Arial"/>
          <w:b/>
          <w:bCs/>
          <w:color w:val="000000"/>
          <w:sz w:val="24"/>
          <w:szCs w:val="24"/>
        </w:rPr>
        <w:t>Bektur Toktosunov says</w:t>
      </w:r>
    </w:p>
    <w:p w:rsidR="002E2651" w:rsidRPr="002E2651" w:rsidRDefault="00B31706" w:rsidP="002E265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20" w:anchor="comment-33767" w:history="1">
        <w:r w:rsidR="002E2651" w:rsidRPr="002E2651">
          <w:rPr>
            <w:rFonts w:ascii="Arial" w:eastAsia="Times New Roman" w:hAnsi="Arial" w:cs="Arial"/>
            <w:caps/>
            <w:color w:val="FF0000"/>
            <w:sz w:val="18"/>
            <w:u w:val="single"/>
          </w:rPr>
          <w:t>DECEMBER 28, 2015 AT 10:46 AM</w:t>
        </w:r>
      </w:hyperlink>
    </w:p>
    <w:p w:rsidR="002E2651" w:rsidRPr="002E2651" w:rsidRDefault="002E2651" w:rsidP="002E265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E2651">
        <w:rPr>
          <w:rFonts w:ascii="Arial" w:eastAsia="Times New Roman" w:hAnsi="Arial" w:cs="Arial"/>
          <w:color w:val="666666"/>
          <w:sz w:val="24"/>
          <w:szCs w:val="24"/>
        </w:rPr>
        <w:t>And thanks for great article! =)</w:t>
      </w:r>
    </w:p>
    <w:p w:rsidR="002E2651" w:rsidRPr="002E2651" w:rsidRDefault="00B31706" w:rsidP="002E2651">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21" w:anchor="comment-33767" w:history="1">
        <w:r w:rsidR="002E2651" w:rsidRPr="002E2651">
          <w:rPr>
            <w:rFonts w:ascii="Arial" w:eastAsia="Times New Roman" w:hAnsi="Arial" w:cs="Arial"/>
            <w:color w:val="FF0000"/>
            <w:sz w:val="24"/>
            <w:szCs w:val="24"/>
            <w:u w:val="single"/>
          </w:rPr>
          <w:t>Reply</w:t>
        </w:r>
      </w:hyperlink>
    </w:p>
    <w:p w:rsidR="002E2651" w:rsidRPr="002E2651" w:rsidRDefault="00B31706" w:rsidP="002E2651">
      <w:pPr>
        <w:numPr>
          <w:ilvl w:val="1"/>
          <w:numId w:val="4"/>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22" w:history="1">
        <w:r w:rsidR="002E2651" w:rsidRPr="002E2651">
          <w:rPr>
            <w:rFonts w:ascii="Arial" w:eastAsia="Times New Roman" w:hAnsi="Arial" w:cs="Arial"/>
            <w:b/>
            <w:bCs/>
            <w:color w:val="FF0000"/>
            <w:sz w:val="24"/>
            <w:szCs w:val="24"/>
            <w:u w:val="single"/>
          </w:rPr>
          <w:t>Pankaj</w:t>
        </w:r>
      </w:hyperlink>
      <w:r w:rsidR="002E2651" w:rsidRPr="002E2651">
        <w:rPr>
          <w:rFonts w:ascii="Arial" w:eastAsia="Times New Roman" w:hAnsi="Arial" w:cs="Arial"/>
          <w:b/>
          <w:bCs/>
          <w:color w:val="000000"/>
          <w:sz w:val="24"/>
          <w:szCs w:val="24"/>
        </w:rPr>
        <w:t> says</w:t>
      </w:r>
    </w:p>
    <w:p w:rsidR="002E2651" w:rsidRPr="002E2651" w:rsidRDefault="00B31706" w:rsidP="002E265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23" w:anchor="comment-35473" w:history="1">
        <w:r w:rsidR="002E2651" w:rsidRPr="002E2651">
          <w:rPr>
            <w:rFonts w:ascii="Arial" w:eastAsia="Times New Roman" w:hAnsi="Arial" w:cs="Arial"/>
            <w:caps/>
            <w:color w:val="FF0000"/>
            <w:sz w:val="18"/>
            <w:u w:val="single"/>
          </w:rPr>
          <w:t>JUNE 28, 2016 AT 12:04 PM</w:t>
        </w:r>
      </w:hyperlink>
    </w:p>
    <w:p w:rsidR="002E2651" w:rsidRPr="002E2651" w:rsidRDefault="002E2651" w:rsidP="002E265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E2651">
        <w:rPr>
          <w:rFonts w:ascii="Arial" w:eastAsia="Times New Roman" w:hAnsi="Arial" w:cs="Arial"/>
          <w:color w:val="666666"/>
          <w:sz w:val="24"/>
          <w:szCs w:val="24"/>
        </w:rPr>
        <w:t>Thanks for catching typo error, i have corrected it.</w:t>
      </w:r>
    </w:p>
    <w:p w:rsidR="002E2651" w:rsidRPr="002E2651" w:rsidRDefault="00B31706" w:rsidP="002E2651">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24" w:anchor="comment-35473" w:history="1">
        <w:r w:rsidR="002E2651" w:rsidRPr="002E2651">
          <w:rPr>
            <w:rFonts w:ascii="Arial" w:eastAsia="Times New Roman" w:hAnsi="Arial" w:cs="Arial"/>
            <w:color w:val="FF0000"/>
            <w:sz w:val="24"/>
            <w:szCs w:val="24"/>
            <w:u w:val="single"/>
          </w:rPr>
          <w:t>Reply</w:t>
        </w:r>
      </w:hyperlink>
    </w:p>
    <w:p w:rsidR="002E2651" w:rsidRPr="002E2651" w:rsidRDefault="002E2651" w:rsidP="002E2651">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2E2651">
        <w:rPr>
          <w:rFonts w:ascii="Arial" w:eastAsia="Times New Roman" w:hAnsi="Arial" w:cs="Arial"/>
          <w:b/>
          <w:bCs/>
          <w:color w:val="000000"/>
          <w:sz w:val="24"/>
          <w:szCs w:val="24"/>
        </w:rPr>
        <w:t>Shambhu says</w:t>
      </w:r>
    </w:p>
    <w:p w:rsidR="002E2651" w:rsidRPr="002E2651" w:rsidRDefault="00B31706" w:rsidP="002E265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5" w:anchor="comment-33200" w:history="1">
        <w:r w:rsidR="002E2651" w:rsidRPr="002E2651">
          <w:rPr>
            <w:rFonts w:ascii="Arial" w:eastAsia="Times New Roman" w:hAnsi="Arial" w:cs="Arial"/>
            <w:caps/>
            <w:color w:val="FF0000"/>
            <w:sz w:val="18"/>
            <w:u w:val="single"/>
          </w:rPr>
          <w:t>SEPTEMBER 19, 2015 AT 10:37 AM</w:t>
        </w:r>
      </w:hyperlink>
    </w:p>
    <w:p w:rsidR="002E2651" w:rsidRPr="002E2651" w:rsidRDefault="002E2651" w:rsidP="002E265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E2651">
        <w:rPr>
          <w:rFonts w:ascii="Arial" w:eastAsia="Times New Roman" w:hAnsi="Arial" w:cs="Arial"/>
          <w:color w:val="666666"/>
          <w:sz w:val="24"/>
          <w:szCs w:val="24"/>
        </w:rPr>
        <w:t>Well written. Nice article Pankaj.</w:t>
      </w:r>
    </w:p>
    <w:p w:rsidR="002E2651" w:rsidRPr="002E2651" w:rsidRDefault="00B31706" w:rsidP="002E265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6" w:anchor="comment-33200" w:history="1">
        <w:r w:rsidR="002E2651" w:rsidRPr="002E2651">
          <w:rPr>
            <w:rFonts w:ascii="Arial" w:eastAsia="Times New Roman" w:hAnsi="Arial" w:cs="Arial"/>
            <w:color w:val="FF0000"/>
            <w:sz w:val="24"/>
            <w:szCs w:val="24"/>
            <w:u w:val="single"/>
          </w:rPr>
          <w:t>Reply</w:t>
        </w:r>
      </w:hyperlink>
    </w:p>
    <w:p w:rsidR="002E2651" w:rsidRPr="002E2651" w:rsidRDefault="002E2651" w:rsidP="002E2651">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2E2651">
        <w:rPr>
          <w:rFonts w:ascii="Arial" w:eastAsia="Times New Roman" w:hAnsi="Arial" w:cs="Arial"/>
          <w:b/>
          <w:bCs/>
          <w:color w:val="000000"/>
          <w:sz w:val="24"/>
          <w:szCs w:val="24"/>
        </w:rPr>
        <w:t>Manish kumar says</w:t>
      </w:r>
    </w:p>
    <w:p w:rsidR="002E2651" w:rsidRPr="002E2651" w:rsidRDefault="00B31706" w:rsidP="002E265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7" w:anchor="comment-28921" w:history="1">
        <w:r w:rsidR="002E2651" w:rsidRPr="002E2651">
          <w:rPr>
            <w:rFonts w:ascii="Arial" w:eastAsia="Times New Roman" w:hAnsi="Arial" w:cs="Arial"/>
            <w:caps/>
            <w:color w:val="FF0000"/>
            <w:sz w:val="18"/>
            <w:u w:val="single"/>
          </w:rPr>
          <w:t>MAY 19, 2014 AT 5:34 AM</w:t>
        </w:r>
      </w:hyperlink>
    </w:p>
    <w:p w:rsidR="002E2651" w:rsidRPr="002E2651" w:rsidRDefault="002E2651" w:rsidP="002E265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E2651">
        <w:rPr>
          <w:rFonts w:ascii="Arial" w:eastAsia="Times New Roman" w:hAnsi="Arial" w:cs="Arial"/>
          <w:color w:val="666666"/>
          <w:sz w:val="24"/>
          <w:szCs w:val="24"/>
        </w:rPr>
        <w:t>is it necessary that enum constructor should be private .</w:t>
      </w:r>
    </w:p>
    <w:p w:rsidR="002E2651" w:rsidRPr="002E2651" w:rsidRDefault="00B31706" w:rsidP="002E265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8" w:anchor="comment-28921" w:history="1">
        <w:r w:rsidR="002E2651" w:rsidRPr="002E2651">
          <w:rPr>
            <w:rFonts w:ascii="Arial" w:eastAsia="Times New Roman" w:hAnsi="Arial" w:cs="Arial"/>
            <w:color w:val="FF0000"/>
            <w:sz w:val="24"/>
            <w:szCs w:val="24"/>
            <w:u w:val="single"/>
          </w:rPr>
          <w:t>Reply</w:t>
        </w:r>
      </w:hyperlink>
    </w:p>
    <w:p w:rsidR="002E2651" w:rsidRPr="002E2651" w:rsidRDefault="002E2651" w:rsidP="002E2651">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2E2651">
        <w:rPr>
          <w:rFonts w:ascii="Arial" w:eastAsia="Times New Roman" w:hAnsi="Arial" w:cs="Arial"/>
          <w:b/>
          <w:bCs/>
          <w:color w:val="000000"/>
          <w:sz w:val="24"/>
          <w:szCs w:val="24"/>
        </w:rPr>
        <w:t>raj says</w:t>
      </w:r>
    </w:p>
    <w:p w:rsidR="002E2651" w:rsidRPr="002E2651" w:rsidRDefault="00B31706" w:rsidP="002E265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9" w:anchor="comment-27923" w:history="1">
        <w:r w:rsidR="002E2651" w:rsidRPr="002E2651">
          <w:rPr>
            <w:rFonts w:ascii="Arial" w:eastAsia="Times New Roman" w:hAnsi="Arial" w:cs="Arial"/>
            <w:caps/>
            <w:color w:val="FF0000"/>
            <w:sz w:val="18"/>
            <w:u w:val="single"/>
          </w:rPr>
          <w:t>JANUARY 7, 2014 AT 1:53 PM</w:t>
        </w:r>
      </w:hyperlink>
    </w:p>
    <w:p w:rsidR="002E2651" w:rsidRPr="002E2651" w:rsidRDefault="002E2651" w:rsidP="002E265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E2651">
        <w:rPr>
          <w:rFonts w:ascii="Arial" w:eastAsia="Times New Roman" w:hAnsi="Arial" w:cs="Arial"/>
          <w:color w:val="666666"/>
          <w:sz w:val="24"/>
          <w:szCs w:val="24"/>
        </w:rPr>
        <w:t>Enum implicitly extends </w:t>
      </w:r>
      <w:r w:rsidRPr="002E2651">
        <w:rPr>
          <w:rFonts w:ascii="Arial" w:eastAsia="Times New Roman" w:hAnsi="Arial" w:cs="Arial"/>
          <w:b/>
          <w:bCs/>
          <w:color w:val="666666"/>
          <w:sz w:val="24"/>
          <w:szCs w:val="24"/>
        </w:rPr>
        <w:t>java.lang.Enum implements Comparable, Serializable</w:t>
      </w:r>
      <w:r w:rsidRPr="002E2651">
        <w:rPr>
          <w:rFonts w:ascii="Arial" w:eastAsia="Times New Roman" w:hAnsi="Arial" w:cs="Arial"/>
          <w:color w:val="666666"/>
          <w:sz w:val="24"/>
          <w:szCs w:val="24"/>
        </w:rPr>
        <w:t>, but not java.util.Enum which is mention most important points of Enum. Please make a not about that.</w:t>
      </w:r>
    </w:p>
    <w:p w:rsidR="002E2651" w:rsidRPr="002E2651" w:rsidRDefault="00B31706" w:rsidP="002E265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0" w:anchor="comment-27923" w:history="1">
        <w:r w:rsidR="002E2651" w:rsidRPr="002E2651">
          <w:rPr>
            <w:rFonts w:ascii="Arial" w:eastAsia="Times New Roman" w:hAnsi="Arial" w:cs="Arial"/>
            <w:color w:val="FF0000"/>
            <w:sz w:val="24"/>
            <w:szCs w:val="24"/>
            <w:u w:val="single"/>
          </w:rPr>
          <w:t>Reply</w:t>
        </w:r>
      </w:hyperlink>
    </w:p>
    <w:p w:rsidR="002E2651" w:rsidRPr="002E2651" w:rsidRDefault="00B31706" w:rsidP="002E2651">
      <w:pPr>
        <w:numPr>
          <w:ilvl w:val="1"/>
          <w:numId w:val="4"/>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31" w:history="1">
        <w:r w:rsidR="002E2651" w:rsidRPr="002E2651">
          <w:rPr>
            <w:rFonts w:ascii="Arial" w:eastAsia="Times New Roman" w:hAnsi="Arial" w:cs="Arial"/>
            <w:b/>
            <w:bCs/>
            <w:color w:val="FF0000"/>
            <w:sz w:val="24"/>
            <w:szCs w:val="24"/>
            <w:u w:val="single"/>
          </w:rPr>
          <w:t>Pankaj</w:t>
        </w:r>
      </w:hyperlink>
      <w:r w:rsidR="002E2651" w:rsidRPr="002E2651">
        <w:rPr>
          <w:rFonts w:ascii="Arial" w:eastAsia="Times New Roman" w:hAnsi="Arial" w:cs="Arial"/>
          <w:b/>
          <w:bCs/>
          <w:color w:val="000000"/>
          <w:sz w:val="24"/>
          <w:szCs w:val="24"/>
        </w:rPr>
        <w:t> says</w:t>
      </w:r>
    </w:p>
    <w:p w:rsidR="002E2651" w:rsidRPr="002E2651" w:rsidRDefault="00B31706" w:rsidP="002E265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32" w:anchor="comment-27924" w:history="1">
        <w:r w:rsidR="002E2651" w:rsidRPr="002E2651">
          <w:rPr>
            <w:rFonts w:ascii="Arial" w:eastAsia="Times New Roman" w:hAnsi="Arial" w:cs="Arial"/>
            <w:caps/>
            <w:color w:val="FF0000"/>
            <w:sz w:val="18"/>
            <w:u w:val="single"/>
          </w:rPr>
          <w:t>JANUARY 7, 2014 AT 5:41 PM</w:t>
        </w:r>
      </w:hyperlink>
    </w:p>
    <w:p w:rsidR="002E2651" w:rsidRPr="002E2651" w:rsidRDefault="002E2651" w:rsidP="002E265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E2651">
        <w:rPr>
          <w:rFonts w:ascii="Arial" w:eastAsia="Times New Roman" w:hAnsi="Arial" w:cs="Arial"/>
          <w:color w:val="666666"/>
          <w:sz w:val="24"/>
          <w:szCs w:val="24"/>
        </w:rPr>
        <w:t>Thanks for pointing out the type error, corrected it.</w:t>
      </w:r>
    </w:p>
    <w:p w:rsidR="002E2651" w:rsidRPr="002E2651" w:rsidRDefault="00B31706" w:rsidP="002E2651">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33" w:anchor="comment-27924" w:history="1">
        <w:r w:rsidR="002E2651" w:rsidRPr="002E2651">
          <w:rPr>
            <w:rFonts w:ascii="Arial" w:eastAsia="Times New Roman" w:hAnsi="Arial" w:cs="Arial"/>
            <w:color w:val="FF0000"/>
            <w:sz w:val="24"/>
            <w:szCs w:val="24"/>
            <w:u w:val="single"/>
          </w:rPr>
          <w:t>Reply</w:t>
        </w:r>
      </w:hyperlink>
    </w:p>
    <w:p w:rsidR="002E2651" w:rsidRPr="002E2651" w:rsidRDefault="002E2651" w:rsidP="002E2651">
      <w:pPr>
        <w:numPr>
          <w:ilvl w:val="1"/>
          <w:numId w:val="4"/>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2E2651">
        <w:rPr>
          <w:rFonts w:ascii="Arial" w:eastAsia="Times New Roman" w:hAnsi="Arial" w:cs="Arial"/>
          <w:b/>
          <w:bCs/>
          <w:color w:val="000000"/>
          <w:sz w:val="24"/>
          <w:szCs w:val="24"/>
        </w:rPr>
        <w:t>Surya says</w:t>
      </w:r>
    </w:p>
    <w:p w:rsidR="002E2651" w:rsidRPr="002E2651" w:rsidRDefault="00B31706" w:rsidP="002E265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34" w:anchor="comment-31402" w:history="1">
        <w:r w:rsidR="002E2651" w:rsidRPr="002E2651">
          <w:rPr>
            <w:rFonts w:ascii="Arial" w:eastAsia="Times New Roman" w:hAnsi="Arial" w:cs="Arial"/>
            <w:caps/>
            <w:color w:val="FF0000"/>
            <w:sz w:val="18"/>
            <w:u w:val="single"/>
          </w:rPr>
          <w:t>JANUARY 10, 2015 AT 10:29 AM</w:t>
        </w:r>
      </w:hyperlink>
    </w:p>
    <w:p w:rsidR="002E2651" w:rsidRPr="002E2651" w:rsidRDefault="002E2651" w:rsidP="002E265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E2651">
        <w:rPr>
          <w:rFonts w:ascii="Arial" w:eastAsia="Times New Roman" w:hAnsi="Arial" w:cs="Arial"/>
          <w:color w:val="666666"/>
          <w:sz w:val="24"/>
          <w:szCs w:val="24"/>
        </w:rPr>
        <w:t>thanks</w:t>
      </w:r>
    </w:p>
    <w:p w:rsidR="002E2651" w:rsidRPr="002E2651" w:rsidRDefault="00B31706" w:rsidP="002E2651">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35" w:anchor="comment-31402" w:history="1">
        <w:r w:rsidR="002E2651" w:rsidRPr="002E2651">
          <w:rPr>
            <w:rFonts w:ascii="Arial" w:eastAsia="Times New Roman" w:hAnsi="Arial" w:cs="Arial"/>
            <w:color w:val="FF0000"/>
            <w:sz w:val="24"/>
            <w:szCs w:val="24"/>
            <w:u w:val="single"/>
          </w:rPr>
          <w:t>Reply</w:t>
        </w:r>
      </w:hyperlink>
    </w:p>
    <w:p w:rsidR="002E2651" w:rsidRPr="002E2651" w:rsidRDefault="002E2651" w:rsidP="002E2651">
      <w:pPr>
        <w:numPr>
          <w:ilvl w:val="0"/>
          <w:numId w:val="4"/>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2E2651">
        <w:rPr>
          <w:rFonts w:ascii="Arial" w:eastAsia="Times New Roman" w:hAnsi="Arial" w:cs="Arial"/>
          <w:b/>
          <w:bCs/>
          <w:color w:val="000000"/>
          <w:sz w:val="24"/>
          <w:szCs w:val="24"/>
        </w:rPr>
        <w:t>anonymous says</w:t>
      </w:r>
    </w:p>
    <w:p w:rsidR="002E2651" w:rsidRPr="002E2651" w:rsidRDefault="00B31706" w:rsidP="002E265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6" w:anchor="comment-22775" w:history="1">
        <w:r w:rsidR="002E2651" w:rsidRPr="002E2651">
          <w:rPr>
            <w:rFonts w:ascii="Arial" w:eastAsia="Times New Roman" w:hAnsi="Arial" w:cs="Arial"/>
            <w:caps/>
            <w:color w:val="FF0000"/>
            <w:sz w:val="18"/>
            <w:u w:val="single"/>
          </w:rPr>
          <w:t>AUGUST 27, 2013 AT 10:05 AM</w:t>
        </w:r>
      </w:hyperlink>
    </w:p>
    <w:p w:rsidR="002E2651" w:rsidRPr="002E2651" w:rsidRDefault="002E2651" w:rsidP="002E265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E2651">
        <w:rPr>
          <w:rFonts w:ascii="Arial" w:eastAsia="Times New Roman" w:hAnsi="Arial" w:cs="Arial"/>
          <w:color w:val="666666"/>
          <w:sz w:val="24"/>
          <w:szCs w:val="24"/>
        </w:rPr>
        <w:t>@Pankaj Nice Article.</w:t>
      </w:r>
    </w:p>
    <w:p w:rsidR="002E2651" w:rsidRPr="002E2651" w:rsidRDefault="002E2651" w:rsidP="002E265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E2651">
        <w:rPr>
          <w:rFonts w:ascii="Arial" w:eastAsia="Times New Roman" w:hAnsi="Arial" w:cs="Arial"/>
          <w:color w:val="666666"/>
          <w:sz w:val="24"/>
          <w:szCs w:val="24"/>
        </w:rPr>
        <w:t>One doubt. Assume if you’re getting an int, how would you map it to appropriate enum type.</w:t>
      </w:r>
    </w:p>
    <w:p w:rsidR="002E2651" w:rsidRPr="002E2651" w:rsidRDefault="002E2651" w:rsidP="002E265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void someMethod(int i)</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//how to map i to ThreadStatesEnum type?</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switch (th){</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case START:</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System.out.println("START thread");</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break;</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case WAITING:</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System.out.println("WAITING thread");</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break;</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case RUNNING:</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System.out.println("RUNNING thread");</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break;</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case DEAD:</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System.out.println("DEAD thread");</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w:t>
      </w:r>
    </w:p>
    <w:p w:rsidR="002E2651" w:rsidRPr="002E2651" w:rsidRDefault="002E2651" w:rsidP="002E2651">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E2651">
        <w:rPr>
          <w:rFonts w:ascii="Arial" w:eastAsia="Times New Roman" w:hAnsi="Arial" w:cs="Arial"/>
          <w:color w:val="666666"/>
          <w:sz w:val="24"/>
          <w:szCs w:val="24"/>
        </w:rPr>
        <w:t>Regads.</w:t>
      </w:r>
    </w:p>
    <w:p w:rsidR="002E2651" w:rsidRPr="002E2651" w:rsidRDefault="00B31706" w:rsidP="002E2651">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7" w:anchor="comment-22775" w:history="1">
        <w:r w:rsidR="002E2651" w:rsidRPr="002E2651">
          <w:rPr>
            <w:rFonts w:ascii="Arial" w:eastAsia="Times New Roman" w:hAnsi="Arial" w:cs="Arial"/>
            <w:color w:val="FF0000"/>
            <w:sz w:val="24"/>
            <w:szCs w:val="24"/>
            <w:u w:val="single"/>
          </w:rPr>
          <w:t>Reply</w:t>
        </w:r>
      </w:hyperlink>
    </w:p>
    <w:p w:rsidR="002E2651" w:rsidRPr="002E2651" w:rsidRDefault="00B31706" w:rsidP="002E2651">
      <w:pPr>
        <w:numPr>
          <w:ilvl w:val="1"/>
          <w:numId w:val="4"/>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38" w:history="1">
        <w:r w:rsidR="002E2651" w:rsidRPr="002E2651">
          <w:rPr>
            <w:rFonts w:ascii="Arial" w:eastAsia="Times New Roman" w:hAnsi="Arial" w:cs="Arial"/>
            <w:b/>
            <w:bCs/>
            <w:color w:val="FF0000"/>
            <w:sz w:val="24"/>
            <w:szCs w:val="24"/>
            <w:u w:val="single"/>
          </w:rPr>
          <w:t>Pankaj</w:t>
        </w:r>
      </w:hyperlink>
      <w:r w:rsidR="002E2651" w:rsidRPr="002E2651">
        <w:rPr>
          <w:rFonts w:ascii="Arial" w:eastAsia="Times New Roman" w:hAnsi="Arial" w:cs="Arial"/>
          <w:b/>
          <w:bCs/>
          <w:color w:val="000000"/>
          <w:sz w:val="24"/>
          <w:szCs w:val="24"/>
        </w:rPr>
        <w:t> says</w:t>
      </w:r>
    </w:p>
    <w:p w:rsidR="002E2651" w:rsidRPr="002E2651" w:rsidRDefault="00B31706" w:rsidP="002E265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39" w:anchor="comment-22800" w:history="1">
        <w:r w:rsidR="002E2651" w:rsidRPr="002E2651">
          <w:rPr>
            <w:rFonts w:ascii="Arial" w:eastAsia="Times New Roman" w:hAnsi="Arial" w:cs="Arial"/>
            <w:caps/>
            <w:color w:val="FF0000"/>
            <w:sz w:val="18"/>
            <w:u w:val="single"/>
          </w:rPr>
          <w:t>AUGUST 27, 2013 AT 7:38 PM</w:t>
        </w:r>
      </w:hyperlink>
    </w:p>
    <w:p w:rsidR="002E2651" w:rsidRPr="002E2651" w:rsidRDefault="002E2651" w:rsidP="002E265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E2651">
        <w:rPr>
          <w:rFonts w:ascii="Arial" w:eastAsia="Times New Roman" w:hAnsi="Arial" w:cs="Arial"/>
          <w:color w:val="666666"/>
          <w:sz w:val="24"/>
          <w:szCs w:val="24"/>
        </w:rPr>
        <w:t>Here is a sample program for you where I am using switch case to map int to Enum.</w:t>
      </w:r>
    </w:p>
    <w:p w:rsidR="002E2651" w:rsidRPr="002E2651" w:rsidRDefault="002E2651" w:rsidP="002E265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package com.journaldev.enums;</w:t>
      </w:r>
    </w:p>
    <w:p w:rsidR="002E2651" w:rsidRPr="002E2651" w:rsidRDefault="002E2651" w:rsidP="002E265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E2651">
        <w:rPr>
          <w:rFonts w:ascii="Courier New" w:eastAsia="Times New Roman" w:hAnsi="Courier New" w:cs="Courier New"/>
          <w:color w:val="666666"/>
          <w:sz w:val="20"/>
          <w:szCs w:val="20"/>
        </w:rPr>
        <w:t>public class Test {</w:t>
      </w:r>
    </w:p>
    <w:p w:rsidR="002E2651" w:rsidRPr="002E2651" w:rsidRDefault="002E2651" w:rsidP="002E265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E2651">
        <w:rPr>
          <w:rFonts w:ascii="Courier New" w:eastAsia="Times New Roman" w:hAnsi="Courier New" w:cs="Courier New"/>
          <w:color w:val="666666"/>
          <w:sz w:val="20"/>
          <w:szCs w:val="20"/>
        </w:rPr>
        <w:t>public static void main(String[] args) {</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try {</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someMethod(4);</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 catch (Exception e) {</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e.printStackTrace();</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w:t>
      </w:r>
    </w:p>
    <w:p w:rsidR="002E2651" w:rsidRPr="002E2651" w:rsidRDefault="002E2651" w:rsidP="002E265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E2651">
        <w:rPr>
          <w:rFonts w:ascii="Courier New" w:eastAsia="Times New Roman" w:hAnsi="Courier New" w:cs="Courier New"/>
          <w:color w:val="666666"/>
          <w:sz w:val="20"/>
          <w:szCs w:val="20"/>
        </w:rPr>
        <w:t>static void someMethod(int i) throws Exception {</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ThreadStatesEnum th = null;</w:t>
      </w:r>
    </w:p>
    <w:p w:rsidR="002E2651" w:rsidRPr="002E2651" w:rsidRDefault="002E2651" w:rsidP="002E265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E2651">
        <w:rPr>
          <w:rFonts w:ascii="Courier New" w:eastAsia="Times New Roman" w:hAnsi="Courier New" w:cs="Courier New"/>
          <w:color w:val="666666"/>
          <w:sz w:val="20"/>
          <w:szCs w:val="20"/>
        </w:rPr>
        <w:t>switch(i){</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case 1:</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th = ThreadStatesEnum.START;</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break;</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case 2:</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th = ThreadStatesEnum.RUNNING;</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break;</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case 3:</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th = ThreadStatesEnum.WAITING;</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break;</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case 4:</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th = ThreadStatesEnum.DEAD;</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break;</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w:t>
      </w:r>
    </w:p>
    <w:p w:rsidR="002E2651" w:rsidRPr="002E2651" w:rsidRDefault="002E2651" w:rsidP="002E265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E2651">
        <w:rPr>
          <w:rFonts w:ascii="Courier New" w:eastAsia="Times New Roman" w:hAnsi="Courier New" w:cs="Courier New"/>
          <w:color w:val="666666"/>
          <w:sz w:val="20"/>
          <w:szCs w:val="20"/>
        </w:rPr>
        <w:t>if(th == null)</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throw new Exception("invalid argument");</w:t>
      </w:r>
    </w:p>
    <w:p w:rsidR="002E2651" w:rsidRPr="002E2651" w:rsidRDefault="002E2651" w:rsidP="002E2651">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E2651">
        <w:rPr>
          <w:rFonts w:ascii="Courier New" w:eastAsia="Times New Roman" w:hAnsi="Courier New" w:cs="Courier New"/>
          <w:color w:val="666666"/>
          <w:sz w:val="20"/>
          <w:szCs w:val="20"/>
        </w:rPr>
        <w:t>//now we can use th in switch statements</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w:t>
      </w:r>
      <w:r w:rsidRPr="002E2651">
        <w:rPr>
          <w:rFonts w:ascii="Courier New" w:eastAsia="Times New Roman" w:hAnsi="Courier New" w:cs="Courier New"/>
          <w:color w:val="666666"/>
          <w:sz w:val="24"/>
          <w:szCs w:val="24"/>
        </w:rPr>
        <w:br/>
      </w:r>
      <w:r w:rsidRPr="002E2651">
        <w:rPr>
          <w:rFonts w:ascii="Courier New" w:eastAsia="Times New Roman" w:hAnsi="Courier New" w:cs="Courier New"/>
          <w:color w:val="666666"/>
          <w:sz w:val="20"/>
          <w:szCs w:val="20"/>
        </w:rPr>
        <w:t>}</w:t>
      </w:r>
    </w:p>
    <w:p w:rsidR="007B2D55" w:rsidRDefault="007B2D55" w:rsidP="007B2D55">
      <w:pPr>
        <w:shd w:val="clear" w:color="auto" w:fill="FFFFFF"/>
        <w:jc w:val="center"/>
        <w:rPr>
          <w:rFonts w:ascii="Helvetica" w:hAnsi="Helvetica" w:cs="Helvetica"/>
          <w:color w:val="222222"/>
          <w:sz w:val="27"/>
          <w:szCs w:val="27"/>
        </w:rPr>
      </w:pPr>
      <w:ins w:id="0" w:author="Unknown">
        <w:r>
          <w:rPr>
            <w:rFonts w:ascii="Helvetica" w:hAnsi="Helvetica" w:cs="Helvetica"/>
            <w:color w:val="222222"/>
            <w:sz w:val="27"/>
            <w:szCs w:val="27"/>
            <w:bdr w:val="none" w:sz="0" w:space="0" w:color="auto" w:frame="1"/>
          </w:rPr>
          <w:br/>
        </w:r>
      </w:ins>
    </w:p>
    <w:p w:rsidR="007B2D55" w:rsidRDefault="007B2D55" w:rsidP="007B2D55">
      <w:pPr>
        <w:pStyle w:val="NormalWeb"/>
        <w:shd w:val="clear" w:color="auto" w:fill="FFFFFF"/>
        <w:spacing w:before="0" w:beforeAutospacing="0" w:after="450" w:afterAutospacing="0"/>
        <w:rPr>
          <w:rFonts w:ascii="Helvetica" w:hAnsi="Helvetica" w:cs="Helvetica"/>
          <w:color w:val="222222"/>
          <w:sz w:val="27"/>
          <w:szCs w:val="27"/>
        </w:rPr>
      </w:pPr>
      <w:r>
        <w:rPr>
          <w:rFonts w:ascii="Helvetica" w:hAnsi="Helvetica" w:cs="Helvetica"/>
          <w:noProof/>
          <w:color w:val="B11F24"/>
          <w:sz w:val="27"/>
          <w:szCs w:val="27"/>
        </w:rPr>
        <w:drawing>
          <wp:inline distT="0" distB="0" distL="0" distR="0">
            <wp:extent cx="9620250" cy="6153150"/>
            <wp:effectExtent l="19050" t="0" r="0" b="0"/>
            <wp:docPr id="2" name="Picture 2" descr="beginners-guide-to-java-enum-why-and-for-what-should-i-use-enum">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ners-guide-to-java-enum-why-and-for-what-should-i-use-enum">
                      <a:hlinkClick r:id="rId40"/>
                    </pic:cNvPr>
                    <pic:cNvPicPr>
                      <a:picLocks noChangeAspect="1" noChangeArrowheads="1"/>
                    </pic:cNvPicPr>
                  </pic:nvPicPr>
                  <pic:blipFill>
                    <a:blip r:embed="rId41" cstate="print"/>
                    <a:srcRect/>
                    <a:stretch>
                      <a:fillRect/>
                    </a:stretch>
                  </pic:blipFill>
                  <pic:spPr bwMode="auto">
                    <a:xfrm>
                      <a:off x="0" y="0"/>
                      <a:ext cx="9620250" cy="6153150"/>
                    </a:xfrm>
                    <a:prstGeom prst="rect">
                      <a:avLst/>
                    </a:prstGeom>
                    <a:noFill/>
                    <a:ln w="9525">
                      <a:noFill/>
                      <a:miter lim="800000"/>
                      <a:headEnd/>
                      <a:tailEnd/>
                    </a:ln>
                  </pic:spPr>
                </pic:pic>
              </a:graphicData>
            </a:graphic>
          </wp:inline>
        </w:drawing>
      </w:r>
    </w:p>
    <w:p w:rsidR="007B2D55" w:rsidRDefault="007B2D55" w:rsidP="007B2D55">
      <w:pPr>
        <w:pStyle w:val="NormalWeb"/>
        <w:shd w:val="clear" w:color="auto" w:fill="FFFFFF"/>
        <w:spacing w:before="0" w:beforeAutospacing="0" w:after="0" w:afterAutospacing="0"/>
        <w:rPr>
          <w:rFonts w:ascii="Helvetica" w:hAnsi="Helvetica" w:cs="Helvetica"/>
          <w:color w:val="222222"/>
          <w:sz w:val="27"/>
          <w:szCs w:val="27"/>
        </w:rPr>
      </w:pPr>
      <w:r>
        <w:rPr>
          <w:rFonts w:ascii="Helvetica" w:hAnsi="Helvetica" w:cs="Helvetica"/>
          <w:color w:val="222222"/>
          <w:sz w:val="27"/>
          <w:szCs w:val="27"/>
        </w:rPr>
        <w:t>Enums are lists of </w:t>
      </w:r>
      <w:r>
        <w:rPr>
          <w:rStyle w:val="HTMLCode"/>
          <w:color w:val="222222"/>
          <w:shd w:val="clear" w:color="auto" w:fill="F0F0F0"/>
        </w:rPr>
        <w:t>constants</w:t>
      </w:r>
      <w:r>
        <w:rPr>
          <w:rFonts w:ascii="Helvetica" w:hAnsi="Helvetica" w:cs="Helvetica"/>
          <w:color w:val="222222"/>
          <w:sz w:val="27"/>
          <w:szCs w:val="27"/>
        </w:rPr>
        <w:t>. When you need a predefined list of values which do represent some kind of numeric or textual data, you should use an enum. For </w:t>
      </w:r>
      <w:hyperlink r:id="rId42" w:tgtFrame="_blank" w:history="1">
        <w:r>
          <w:rPr>
            <w:rStyle w:val="Hyperlink"/>
            <w:rFonts w:ascii="Helvetica" w:hAnsi="Helvetica" w:cs="Helvetica"/>
            <w:color w:val="B11F24"/>
            <w:sz w:val="27"/>
            <w:szCs w:val="27"/>
          </w:rPr>
          <w:t>instance</w:t>
        </w:r>
      </w:hyperlink>
      <w:r>
        <w:rPr>
          <w:rFonts w:ascii="Helvetica" w:hAnsi="Helvetica" w:cs="Helvetica"/>
          <w:color w:val="222222"/>
          <w:sz w:val="27"/>
          <w:szCs w:val="27"/>
        </w:rPr>
        <w:t>, in a chess game you could represent the different types of pieces as an enum:</w:t>
      </w:r>
    </w:p>
    <w:tbl>
      <w:tblPr>
        <w:tblW w:w="0" w:type="auto"/>
        <w:tblCellSpacing w:w="15" w:type="dxa"/>
        <w:tblCellMar>
          <w:top w:w="15" w:type="dxa"/>
          <w:left w:w="15" w:type="dxa"/>
          <w:bottom w:w="15" w:type="dxa"/>
          <w:right w:w="15" w:type="dxa"/>
        </w:tblCellMar>
        <w:tblLook w:val="04A0"/>
      </w:tblPr>
      <w:tblGrid>
        <w:gridCol w:w="2370"/>
      </w:tblGrid>
      <w:tr w:rsidR="007B2D55" w:rsidTr="007B2D55">
        <w:trPr>
          <w:tblCellSpacing w:w="15" w:type="dxa"/>
        </w:trPr>
        <w:tc>
          <w:tcPr>
            <w:tcW w:w="2310" w:type="dxa"/>
            <w:tcBorders>
              <w:top w:val="nil"/>
              <w:left w:val="nil"/>
              <w:bottom w:val="nil"/>
              <w:right w:val="nil"/>
            </w:tcBorders>
            <w:vAlign w:val="center"/>
            <w:hideMark/>
          </w:tcPr>
          <w:p w:rsidR="007B2D55" w:rsidRDefault="007B2D55">
            <w:pPr>
              <w:spacing w:line="480" w:lineRule="auto"/>
              <w:rPr>
                <w:rFonts w:ascii="inherit" w:hAnsi="inherit"/>
                <w:color w:val="000000"/>
                <w:sz w:val="18"/>
                <w:szCs w:val="18"/>
              </w:rPr>
            </w:pPr>
            <w:r>
              <w:rPr>
                <w:rStyle w:val="crayon-t"/>
                <w:rFonts w:ascii="inherit" w:hAnsi="inherit"/>
                <w:color w:val="000000"/>
                <w:sz w:val="18"/>
                <w:szCs w:val="18"/>
              </w:rPr>
              <w:t>enum</w:t>
            </w:r>
            <w:r>
              <w:rPr>
                <w:rStyle w:val="crayon-h"/>
                <w:rFonts w:ascii="inherit" w:hAnsi="inherit"/>
                <w:color w:val="000000"/>
                <w:sz w:val="18"/>
                <w:szCs w:val="18"/>
              </w:rPr>
              <w:t xml:space="preserve"> </w:t>
            </w:r>
            <w:r>
              <w:rPr>
                <w:rStyle w:val="crayon-e"/>
                <w:rFonts w:ascii="inherit" w:hAnsi="inherit"/>
                <w:color w:val="000000"/>
                <w:sz w:val="18"/>
                <w:szCs w:val="18"/>
              </w:rPr>
              <w:t>ChessPiece</w:t>
            </w:r>
            <w:r>
              <w:rPr>
                <w:rStyle w:val="crayon-h"/>
                <w:rFonts w:ascii="inherit" w:hAnsi="inherit"/>
                <w:color w:val="000000"/>
                <w:sz w:val="18"/>
                <w:szCs w:val="18"/>
              </w:rPr>
              <w:t xml:space="preserve"> </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v"/>
                <w:rFonts w:ascii="inherit" w:hAnsi="inherit"/>
                <w:color w:val="000000"/>
                <w:sz w:val="18"/>
                <w:szCs w:val="18"/>
              </w:rPr>
              <w:t>PAWN</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v"/>
                <w:rFonts w:ascii="inherit" w:hAnsi="inherit"/>
                <w:color w:val="000000"/>
                <w:sz w:val="18"/>
                <w:szCs w:val="18"/>
              </w:rPr>
              <w:t>ROOK</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v"/>
                <w:rFonts w:ascii="inherit" w:hAnsi="inherit"/>
                <w:color w:val="000000"/>
                <w:sz w:val="18"/>
                <w:szCs w:val="18"/>
              </w:rPr>
              <w:t>KNIGHT</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v"/>
                <w:rFonts w:ascii="inherit" w:hAnsi="inherit"/>
                <w:color w:val="000000"/>
                <w:sz w:val="18"/>
                <w:szCs w:val="18"/>
              </w:rPr>
              <w:t>BISHOP</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v"/>
                <w:rFonts w:ascii="inherit" w:hAnsi="inherit"/>
                <w:color w:val="000000"/>
                <w:sz w:val="18"/>
                <w:szCs w:val="18"/>
              </w:rPr>
              <w:t>QUEEN</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v"/>
                <w:rFonts w:ascii="inherit" w:hAnsi="inherit"/>
                <w:color w:val="000000"/>
                <w:sz w:val="18"/>
                <w:szCs w:val="18"/>
              </w:rPr>
              <w:t>KING</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sy"/>
                <w:rFonts w:ascii="inherit" w:hAnsi="inherit"/>
                <w:color w:val="000000"/>
                <w:sz w:val="18"/>
                <w:szCs w:val="18"/>
              </w:rPr>
              <w:t>}</w:t>
            </w:r>
          </w:p>
        </w:tc>
      </w:tr>
    </w:tbl>
    <w:p w:rsidR="007B2D55" w:rsidRDefault="007B2D55" w:rsidP="007B2D55">
      <w:pPr>
        <w:pStyle w:val="NormalWeb"/>
        <w:shd w:val="clear" w:color="auto" w:fill="FFFFFF"/>
        <w:spacing w:before="0" w:beforeAutospacing="0" w:after="450" w:afterAutospacing="0"/>
        <w:rPr>
          <w:rFonts w:ascii="Helvetica" w:hAnsi="Helvetica" w:cs="Helvetica"/>
          <w:color w:val="222222"/>
          <w:sz w:val="27"/>
          <w:szCs w:val="27"/>
        </w:rPr>
      </w:pPr>
      <w:r>
        <w:rPr>
          <w:rFonts w:ascii="Helvetica" w:hAnsi="Helvetica" w:cs="Helvetica"/>
          <w:color w:val="222222"/>
          <w:sz w:val="27"/>
          <w:szCs w:val="27"/>
        </w:rPr>
        <w:t>You should always use enums when a </w:t>
      </w:r>
      <w:hyperlink r:id="rId43" w:tgtFrame="_blank" w:history="1">
        <w:r>
          <w:rPr>
            <w:rStyle w:val="Hyperlink"/>
            <w:rFonts w:ascii="Helvetica" w:hAnsi="Helvetica" w:cs="Helvetica"/>
            <w:color w:val="B11F24"/>
            <w:sz w:val="27"/>
            <w:szCs w:val="27"/>
          </w:rPr>
          <w:t>variable</w:t>
        </w:r>
      </w:hyperlink>
      <w:r>
        <w:rPr>
          <w:rFonts w:ascii="Helvetica" w:hAnsi="Helvetica" w:cs="Helvetica"/>
          <w:color w:val="222222"/>
          <w:sz w:val="27"/>
          <w:szCs w:val="27"/>
        </w:rPr>
        <w:t> (especially a method parameter) can only take one out of a small set of possible values. Examples would be things like type </w:t>
      </w:r>
      <w:hyperlink r:id="rId44" w:tgtFrame="_blank" w:history="1">
        <w:r>
          <w:rPr>
            <w:rStyle w:val="Hyperlink"/>
            <w:rFonts w:ascii="Helvetica" w:hAnsi="Helvetica" w:cs="Helvetica"/>
            <w:color w:val="B11F24"/>
            <w:sz w:val="27"/>
            <w:szCs w:val="27"/>
          </w:rPr>
          <w:t>constants</w:t>
        </w:r>
      </w:hyperlink>
      <w:r>
        <w:rPr>
          <w:rFonts w:ascii="Helvetica" w:hAnsi="Helvetica" w:cs="Helvetica"/>
          <w:color w:val="222222"/>
          <w:sz w:val="27"/>
          <w:szCs w:val="27"/>
        </w:rPr>
        <w:t> (contract status: “permanent”, “temp”, “apprentice”), or flags (“execute now”, “defer execution”).</w:t>
      </w:r>
    </w:p>
    <w:p w:rsidR="007B2D55" w:rsidRDefault="007B2D55" w:rsidP="007B2D55">
      <w:pPr>
        <w:pStyle w:val="NormalWeb"/>
        <w:shd w:val="clear" w:color="auto" w:fill="FFFFFF"/>
        <w:spacing w:before="0" w:beforeAutospacing="0" w:after="450" w:afterAutospacing="0"/>
        <w:rPr>
          <w:rFonts w:ascii="Helvetica" w:hAnsi="Helvetica" w:cs="Helvetica"/>
          <w:color w:val="222222"/>
          <w:sz w:val="27"/>
          <w:szCs w:val="27"/>
        </w:rPr>
      </w:pPr>
      <w:r>
        <w:rPr>
          <w:rFonts w:ascii="Helvetica" w:hAnsi="Helvetica" w:cs="Helvetica"/>
          <w:color w:val="222222"/>
          <w:sz w:val="27"/>
          <w:szCs w:val="27"/>
        </w:rPr>
        <w:t>If you use enums instead of </w:t>
      </w:r>
      <w:hyperlink r:id="rId45" w:tgtFrame="_blank" w:history="1">
        <w:r>
          <w:rPr>
            <w:rStyle w:val="Hyperlink"/>
            <w:rFonts w:ascii="Helvetica" w:hAnsi="Helvetica" w:cs="Helvetica"/>
            <w:color w:val="B11F24"/>
            <w:sz w:val="27"/>
            <w:szCs w:val="27"/>
          </w:rPr>
          <w:t>integers</w:t>
        </w:r>
      </w:hyperlink>
      <w:r>
        <w:rPr>
          <w:rFonts w:ascii="Helvetica" w:hAnsi="Helvetica" w:cs="Helvetica"/>
          <w:color w:val="222222"/>
          <w:sz w:val="27"/>
          <w:szCs w:val="27"/>
        </w:rPr>
        <w:t> (or String codes), you increase </w:t>
      </w:r>
      <w:hyperlink r:id="rId46" w:tgtFrame="_blank" w:history="1">
        <w:r>
          <w:rPr>
            <w:rStyle w:val="Hyperlink"/>
            <w:rFonts w:ascii="Helvetica" w:hAnsi="Helvetica" w:cs="Helvetica"/>
            <w:color w:val="B11F24"/>
            <w:sz w:val="27"/>
            <w:szCs w:val="27"/>
          </w:rPr>
          <w:t>compile</w:t>
        </w:r>
      </w:hyperlink>
      <w:r>
        <w:rPr>
          <w:rFonts w:ascii="Helvetica" w:hAnsi="Helvetica" w:cs="Helvetica"/>
          <w:color w:val="222222"/>
          <w:sz w:val="27"/>
          <w:szCs w:val="27"/>
        </w:rPr>
        <w:t>-time checking and avoid </w:t>
      </w:r>
      <w:hyperlink r:id="rId47" w:tgtFrame="_blank" w:history="1">
        <w:r>
          <w:rPr>
            <w:rStyle w:val="Hyperlink"/>
            <w:rFonts w:ascii="Helvetica" w:hAnsi="Helvetica" w:cs="Helvetica"/>
            <w:color w:val="B11F24"/>
            <w:sz w:val="27"/>
            <w:szCs w:val="27"/>
          </w:rPr>
          <w:t>errors</w:t>
        </w:r>
      </w:hyperlink>
      <w:r>
        <w:rPr>
          <w:rFonts w:ascii="Helvetica" w:hAnsi="Helvetica" w:cs="Helvetica"/>
          <w:color w:val="222222"/>
          <w:sz w:val="27"/>
          <w:szCs w:val="27"/>
        </w:rPr>
        <w:t> from passing in invalid constants, and you document which values are legal to use.</w:t>
      </w:r>
    </w:p>
    <w:p w:rsidR="007B2D55" w:rsidRDefault="007B2D55" w:rsidP="007B2D55">
      <w:pPr>
        <w:pStyle w:val="Heading3"/>
        <w:shd w:val="clear" w:color="auto" w:fill="FFFFFF"/>
        <w:spacing w:before="0" w:beforeAutospacing="0" w:after="300" w:afterAutospacing="0"/>
        <w:rPr>
          <w:rFonts w:ascii="Helvetica" w:hAnsi="Helvetica" w:cs="Helvetica"/>
          <w:color w:val="222222"/>
        </w:rPr>
      </w:pPr>
      <w:r>
        <w:rPr>
          <w:rStyle w:val="Strong"/>
          <w:rFonts w:ascii="Helvetica" w:hAnsi="Helvetica" w:cs="Helvetica"/>
          <w:b/>
          <w:bCs/>
          <w:color w:val="222222"/>
        </w:rPr>
        <w:t>Java</w:t>
      </w:r>
      <w:r>
        <w:rPr>
          <w:rFonts w:ascii="Helvetica" w:hAnsi="Helvetica" w:cs="Helvetica"/>
          <w:color w:val="222222"/>
        </w:rPr>
        <w:t> Example:</w:t>
      </w:r>
    </w:p>
    <w:p w:rsidR="007B2D55" w:rsidRDefault="007B2D55" w:rsidP="007B2D55">
      <w:pPr>
        <w:rPr>
          <w:rFonts w:ascii="Courier New" w:hAnsi="Courier New" w:cs="Courier New"/>
          <w:color w:val="FFFFFF"/>
        </w:rPr>
      </w:pPr>
      <w:r>
        <w:rPr>
          <w:rStyle w:val="crayon-title"/>
          <w:rFonts w:ascii="inherit" w:hAnsi="inherit" w:cs="Courier New"/>
          <w:color w:val="FFFFFF"/>
        </w:rPr>
        <w:t>CrunchifyEnumExample.java</w:t>
      </w:r>
    </w:p>
    <w:p w:rsidR="007B2D55" w:rsidRDefault="007B2D55" w:rsidP="007B2D55">
      <w:pPr>
        <w:rPr>
          <w:rFonts w:ascii="inherit" w:hAnsi="inherit" w:cs="Courier New"/>
          <w:color w:val="FFFFFF"/>
        </w:rPr>
      </w:pPr>
      <w:r>
        <w:rPr>
          <w:rStyle w:val="crayon-language"/>
          <w:rFonts w:ascii="inherit" w:hAnsi="inherit" w:cs="Courier New"/>
          <w:color w:val="FFFFFF"/>
        </w:rPr>
        <w:t>Java</w:t>
      </w:r>
    </w:p>
    <w:tbl>
      <w:tblPr>
        <w:tblW w:w="0" w:type="auto"/>
        <w:tblCellSpacing w:w="15" w:type="dxa"/>
        <w:tblCellMar>
          <w:top w:w="15" w:type="dxa"/>
          <w:left w:w="15" w:type="dxa"/>
          <w:bottom w:w="15" w:type="dxa"/>
          <w:right w:w="15" w:type="dxa"/>
        </w:tblCellMar>
        <w:tblLook w:val="04A0"/>
      </w:tblPr>
      <w:tblGrid>
        <w:gridCol w:w="9450"/>
      </w:tblGrid>
      <w:tr w:rsidR="007B2D55" w:rsidTr="007B2D55">
        <w:trPr>
          <w:tblCellSpacing w:w="15" w:type="dxa"/>
        </w:trPr>
        <w:tc>
          <w:tcPr>
            <w:tcW w:w="12015" w:type="dxa"/>
            <w:tcBorders>
              <w:top w:val="nil"/>
              <w:left w:val="nil"/>
              <w:bottom w:val="nil"/>
              <w:right w:val="nil"/>
            </w:tcBorders>
            <w:vAlign w:val="center"/>
            <w:hideMark/>
          </w:tcPr>
          <w:p w:rsidR="007B2D55" w:rsidRDefault="007B2D55">
            <w:pPr>
              <w:spacing w:line="480" w:lineRule="auto"/>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com</w:t>
            </w:r>
            <w:r>
              <w:rPr>
                <w:rStyle w:val="crayon-sy"/>
                <w:rFonts w:ascii="inherit" w:hAnsi="inherit"/>
                <w:color w:val="000000"/>
                <w:sz w:val="18"/>
                <w:szCs w:val="18"/>
              </w:rPr>
              <w:t>.</w:t>
            </w:r>
            <w:r>
              <w:rPr>
                <w:rStyle w:val="crayon-v"/>
                <w:rFonts w:ascii="inherit" w:hAnsi="inherit"/>
                <w:color w:val="000000"/>
                <w:sz w:val="18"/>
                <w:szCs w:val="18"/>
              </w:rPr>
              <w:t>crunchify</w:t>
            </w:r>
            <w:r>
              <w:rPr>
                <w:rStyle w:val="crayon-sy"/>
                <w:rFonts w:ascii="inherit" w:hAnsi="inherit"/>
                <w:color w:val="000000"/>
                <w:sz w:val="18"/>
                <w:szCs w:val="18"/>
              </w:rPr>
              <w:t>.</w:t>
            </w:r>
            <w:r>
              <w:rPr>
                <w:rStyle w:val="crayon-v"/>
                <w:rFonts w:ascii="inherit" w:hAnsi="inherit"/>
                <w:color w:val="000000"/>
                <w:sz w:val="18"/>
                <w:szCs w:val="18"/>
              </w:rPr>
              <w:t>tutorials</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c"/>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c"/>
                <w:rFonts w:ascii="inherit" w:hAnsi="inherit"/>
                <w:color w:val="000000"/>
                <w:sz w:val="18"/>
                <w:szCs w:val="18"/>
              </w:rPr>
              <w:t xml:space="preserve"> * @author Crunchify.com</w:t>
            </w:r>
          </w:p>
          <w:p w:rsidR="007B2D55" w:rsidRDefault="007B2D55">
            <w:pPr>
              <w:spacing w:line="480" w:lineRule="auto"/>
              <w:rPr>
                <w:rFonts w:ascii="inherit" w:hAnsi="inherit"/>
                <w:color w:val="000000"/>
                <w:sz w:val="18"/>
                <w:szCs w:val="18"/>
              </w:rPr>
            </w:pPr>
            <w:r>
              <w:rPr>
                <w:rStyle w:val="crayon-c"/>
                <w:rFonts w:ascii="inherit" w:hAnsi="inherit"/>
                <w:color w:val="000000"/>
                <w:sz w:val="18"/>
                <w:szCs w:val="18"/>
              </w:rPr>
              <w:t xml:space="preserve"> */</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CrunchifyEnumExample</w:t>
            </w:r>
            <w:r>
              <w:rPr>
                <w:rStyle w:val="crayon-h"/>
                <w:rFonts w:ascii="inherit" w:hAnsi="inherit"/>
                <w:color w:val="000000"/>
                <w:sz w:val="18"/>
                <w:szCs w:val="18"/>
              </w:rPr>
              <w:t xml:space="preserve"> </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enum</w:t>
            </w:r>
            <w:r>
              <w:rPr>
                <w:rStyle w:val="crayon-h"/>
                <w:rFonts w:ascii="inherit" w:hAnsi="inherit"/>
                <w:color w:val="000000"/>
                <w:sz w:val="18"/>
                <w:szCs w:val="18"/>
              </w:rPr>
              <w:t xml:space="preserve"> </w:t>
            </w:r>
            <w:r>
              <w:rPr>
                <w:rStyle w:val="crayon-e"/>
                <w:rFonts w:ascii="inherit" w:hAnsi="inherit"/>
                <w:color w:val="000000"/>
                <w:sz w:val="18"/>
                <w:szCs w:val="18"/>
              </w:rPr>
              <w:t>Company</w:t>
            </w:r>
            <w:r>
              <w:rPr>
                <w:rStyle w:val="crayon-h"/>
                <w:rFonts w:ascii="inherit" w:hAnsi="inherit"/>
                <w:color w:val="000000"/>
                <w:sz w:val="18"/>
                <w:szCs w:val="18"/>
              </w:rPr>
              <w:t xml:space="preserve"> </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EBAY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PAYPAL</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GOOGLE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YAHOO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ATT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e"/>
                <w:rFonts w:ascii="inherit" w:hAnsi="inherit"/>
                <w:color w:val="000000"/>
                <w:sz w:val="18"/>
                <w:szCs w:val="18"/>
              </w:rPr>
              <w:t xml:space="preserve">Company </w:t>
            </w:r>
            <w:r>
              <w:rPr>
                <w:rStyle w:val="crayon-v"/>
                <w:rFonts w:ascii="inherit" w:hAnsi="inherit"/>
                <w:color w:val="000000"/>
                <w:sz w:val="18"/>
                <w:szCs w:val="18"/>
              </w:rPr>
              <w:t>cName</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e"/>
                <w:rFonts w:ascii="inherit" w:hAnsi="inherit"/>
                <w:color w:val="000000"/>
                <w:sz w:val="18"/>
                <w:szCs w:val="18"/>
              </w:rPr>
              <w:t>CrunchifyEnumExample</w:t>
            </w:r>
            <w:r>
              <w:rPr>
                <w:rStyle w:val="crayon-sy"/>
                <w:rFonts w:ascii="inherit" w:hAnsi="inherit"/>
                <w:color w:val="000000"/>
                <w:sz w:val="18"/>
                <w:szCs w:val="18"/>
              </w:rPr>
              <w:t>(</w:t>
            </w:r>
            <w:r>
              <w:rPr>
                <w:rStyle w:val="crayon-e"/>
                <w:rFonts w:ascii="inherit" w:hAnsi="inherit"/>
                <w:color w:val="000000"/>
                <w:sz w:val="18"/>
                <w:szCs w:val="18"/>
              </w:rPr>
              <w:t xml:space="preserve">Company </w:t>
            </w:r>
            <w:r>
              <w:rPr>
                <w:rStyle w:val="crayon-v"/>
                <w:rFonts w:ascii="inherit" w:hAnsi="inherit"/>
                <w:color w:val="000000"/>
                <w:sz w:val="18"/>
                <w:szCs w:val="18"/>
              </w:rPr>
              <w:t>cName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cName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cName</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companyDetails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t"/>
                <w:rFonts w:ascii="inherit" w:hAnsi="inherit"/>
                <w:color w:val="000000"/>
                <w:sz w:val="18"/>
                <w:szCs w:val="18"/>
              </w:rPr>
              <w:t>switch</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cName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v"/>
                <w:rFonts w:ascii="inherit" w:hAnsi="inherit"/>
                <w:color w:val="000000"/>
                <w:sz w:val="18"/>
                <w:szCs w:val="18"/>
              </w:rPr>
              <w:t>EBAY</w:t>
            </w:r>
            <w:r>
              <w:rPr>
                <w:rStyle w:val="crayon-o"/>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"Biggest Market Place in the World."</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st"/>
                <w:rFonts w:ascii="inherit" w:hAnsi="inherit"/>
                <w:color w:val="000000"/>
                <w:sz w:val="18"/>
                <w:szCs w:val="18"/>
              </w:rPr>
              <w:t>break</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v"/>
                <w:rFonts w:ascii="inherit" w:hAnsi="inherit"/>
                <w:color w:val="000000"/>
                <w:sz w:val="18"/>
                <w:szCs w:val="18"/>
              </w:rPr>
              <w:t>PAYPAL</w:t>
            </w:r>
            <w:r>
              <w:rPr>
                <w:rStyle w:val="crayon-o"/>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"Simplest way to manage Money."</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st"/>
                <w:rFonts w:ascii="inherit" w:hAnsi="inherit"/>
                <w:color w:val="000000"/>
                <w:sz w:val="18"/>
                <w:szCs w:val="18"/>
              </w:rPr>
              <w:t>break</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v"/>
                <w:rFonts w:ascii="inherit" w:hAnsi="inherit"/>
                <w:color w:val="000000"/>
                <w:sz w:val="18"/>
                <w:szCs w:val="18"/>
              </w:rPr>
              <w:t>GOOGLE</w:t>
            </w:r>
            <w:r>
              <w:rPr>
                <w:rStyle w:val="crayon-o"/>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v"/>
                <w:rFonts w:ascii="inherit" w:hAnsi="inherit"/>
                <w:color w:val="000000"/>
                <w:sz w:val="18"/>
                <w:szCs w:val="18"/>
              </w:rPr>
              <w:t>YAHOO</w:t>
            </w:r>
            <w:r>
              <w:rPr>
                <w:rStyle w:val="crayon-o"/>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"1st Web 2.0 Company."</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st"/>
                <w:rFonts w:ascii="inherit" w:hAnsi="inherit"/>
                <w:color w:val="000000"/>
                <w:sz w:val="18"/>
                <w:szCs w:val="18"/>
              </w:rPr>
              <w:t>break</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t"/>
                <w:rFonts w:ascii="inherit" w:hAnsi="inherit"/>
                <w:color w:val="000000"/>
                <w:sz w:val="18"/>
                <w:szCs w:val="18"/>
              </w:rPr>
              <w:t>default</w:t>
            </w:r>
            <w:r>
              <w:rPr>
                <w:rStyle w:val="crayon-o"/>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"Google - biggest search giant.. ATT - my carrier provider.."</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st"/>
                <w:rFonts w:ascii="inherit" w:hAnsi="inherit"/>
                <w:color w:val="000000"/>
                <w:sz w:val="18"/>
                <w:szCs w:val="18"/>
              </w:rPr>
              <w:t>break</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e"/>
                <w:rFonts w:ascii="inherit" w:hAnsi="inherit"/>
                <w:color w:val="000000"/>
                <w:sz w:val="18"/>
                <w:szCs w:val="18"/>
              </w:rPr>
              <w:t xml:space="preserve">CrunchifyEnumExample </w:t>
            </w:r>
            <w:r>
              <w:rPr>
                <w:rStyle w:val="crayon-v"/>
                <w:rFonts w:ascii="inherit" w:hAnsi="inherit"/>
                <w:color w:val="000000"/>
                <w:sz w:val="18"/>
                <w:szCs w:val="18"/>
              </w:rPr>
              <w:t>ebay</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CrunchifyEnumExample</w:t>
            </w:r>
            <w:r>
              <w:rPr>
                <w:rStyle w:val="crayon-sy"/>
                <w:rFonts w:ascii="inherit" w:hAnsi="inherit"/>
                <w:color w:val="000000"/>
                <w:sz w:val="18"/>
                <w:szCs w:val="18"/>
              </w:rPr>
              <w:t>(</w:t>
            </w:r>
            <w:r>
              <w:rPr>
                <w:rStyle w:val="crayon-v"/>
                <w:rFonts w:ascii="inherit" w:hAnsi="inherit"/>
                <w:color w:val="000000"/>
                <w:sz w:val="18"/>
                <w:szCs w:val="18"/>
              </w:rPr>
              <w:t>Company</w:t>
            </w:r>
            <w:r>
              <w:rPr>
                <w:rStyle w:val="crayon-sy"/>
                <w:rFonts w:ascii="inherit" w:hAnsi="inherit"/>
                <w:color w:val="000000"/>
                <w:sz w:val="18"/>
                <w:szCs w:val="18"/>
              </w:rPr>
              <w:t>.</w:t>
            </w:r>
            <w:r>
              <w:rPr>
                <w:rStyle w:val="crayon-v"/>
                <w:rFonts w:ascii="inherit" w:hAnsi="inherit"/>
                <w:color w:val="000000"/>
                <w:sz w:val="18"/>
                <w:szCs w:val="18"/>
              </w:rPr>
              <w:t>EBAY</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ebay</w:t>
            </w:r>
            <w:r>
              <w:rPr>
                <w:rStyle w:val="crayon-sy"/>
                <w:rFonts w:ascii="inherit" w:hAnsi="inherit"/>
                <w:color w:val="000000"/>
                <w:sz w:val="18"/>
                <w:szCs w:val="18"/>
              </w:rPr>
              <w:t>.</w:t>
            </w:r>
            <w:r>
              <w:rPr>
                <w:rStyle w:val="crayon-e"/>
                <w:rFonts w:ascii="inherit" w:hAnsi="inherit"/>
                <w:color w:val="000000"/>
                <w:sz w:val="18"/>
                <w:szCs w:val="18"/>
              </w:rPr>
              <w:t>companyDetails</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e"/>
                <w:rFonts w:ascii="inherit" w:hAnsi="inherit"/>
                <w:color w:val="000000"/>
                <w:sz w:val="18"/>
                <w:szCs w:val="18"/>
              </w:rPr>
              <w:t xml:space="preserve">CrunchifyEnumExample </w:t>
            </w:r>
            <w:r>
              <w:rPr>
                <w:rStyle w:val="crayon-v"/>
                <w:rFonts w:ascii="inherit" w:hAnsi="inherit"/>
                <w:color w:val="000000"/>
                <w:sz w:val="18"/>
                <w:szCs w:val="18"/>
              </w:rPr>
              <w:t>paypal</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CrunchifyEnumExample</w:t>
            </w:r>
            <w:r>
              <w:rPr>
                <w:rStyle w:val="crayon-sy"/>
                <w:rFonts w:ascii="inherit" w:hAnsi="inherit"/>
                <w:color w:val="000000"/>
                <w:sz w:val="18"/>
                <w:szCs w:val="18"/>
              </w:rPr>
              <w:t>(</w:t>
            </w:r>
            <w:r>
              <w:rPr>
                <w:rStyle w:val="crayon-v"/>
                <w:rFonts w:ascii="inherit" w:hAnsi="inherit"/>
                <w:color w:val="000000"/>
                <w:sz w:val="18"/>
                <w:szCs w:val="18"/>
              </w:rPr>
              <w:t>Company</w:t>
            </w:r>
            <w:r>
              <w:rPr>
                <w:rStyle w:val="crayon-sy"/>
                <w:rFonts w:ascii="inherit" w:hAnsi="inherit"/>
                <w:color w:val="000000"/>
                <w:sz w:val="18"/>
                <w:szCs w:val="18"/>
              </w:rPr>
              <w:t>.</w:t>
            </w:r>
            <w:r>
              <w:rPr>
                <w:rStyle w:val="crayon-v"/>
                <w:rFonts w:ascii="inherit" w:hAnsi="inherit"/>
                <w:color w:val="000000"/>
                <w:sz w:val="18"/>
                <w:szCs w:val="18"/>
              </w:rPr>
              <w:t>PAYPAL</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paypal</w:t>
            </w:r>
            <w:r>
              <w:rPr>
                <w:rStyle w:val="crayon-sy"/>
                <w:rFonts w:ascii="inherit" w:hAnsi="inherit"/>
                <w:color w:val="000000"/>
                <w:sz w:val="18"/>
                <w:szCs w:val="18"/>
              </w:rPr>
              <w:t>.</w:t>
            </w:r>
            <w:r>
              <w:rPr>
                <w:rStyle w:val="crayon-e"/>
                <w:rFonts w:ascii="inherit" w:hAnsi="inherit"/>
                <w:color w:val="000000"/>
                <w:sz w:val="18"/>
                <w:szCs w:val="18"/>
              </w:rPr>
              <w:t>companyDetails</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e"/>
                <w:rFonts w:ascii="inherit" w:hAnsi="inherit"/>
                <w:color w:val="000000"/>
                <w:sz w:val="18"/>
                <w:szCs w:val="18"/>
              </w:rPr>
              <w:t xml:space="preserve">CrunchifyEnumExample </w:t>
            </w:r>
            <w:r>
              <w:rPr>
                <w:rStyle w:val="crayon-v"/>
                <w:rFonts w:ascii="inherit" w:hAnsi="inherit"/>
                <w:color w:val="000000"/>
                <w:sz w:val="18"/>
                <w:szCs w:val="18"/>
              </w:rPr>
              <w:t>google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CrunchifyEnumExample</w:t>
            </w:r>
            <w:r>
              <w:rPr>
                <w:rStyle w:val="crayon-sy"/>
                <w:rFonts w:ascii="inherit" w:hAnsi="inherit"/>
                <w:color w:val="000000"/>
                <w:sz w:val="18"/>
                <w:szCs w:val="18"/>
              </w:rPr>
              <w:t>(</w:t>
            </w:r>
            <w:r>
              <w:rPr>
                <w:rStyle w:val="crayon-v"/>
                <w:rFonts w:ascii="inherit" w:hAnsi="inherit"/>
                <w:color w:val="000000"/>
                <w:sz w:val="18"/>
                <w:szCs w:val="18"/>
              </w:rPr>
              <w:t>Company</w:t>
            </w:r>
            <w:r>
              <w:rPr>
                <w:rStyle w:val="crayon-sy"/>
                <w:rFonts w:ascii="inherit" w:hAnsi="inherit"/>
                <w:color w:val="000000"/>
                <w:sz w:val="18"/>
                <w:szCs w:val="18"/>
              </w:rPr>
              <w:t>.</w:t>
            </w:r>
            <w:r>
              <w:rPr>
                <w:rStyle w:val="crayon-v"/>
                <w:rFonts w:ascii="inherit" w:hAnsi="inherit"/>
                <w:color w:val="000000"/>
                <w:sz w:val="18"/>
                <w:szCs w:val="18"/>
              </w:rPr>
              <w:t>GOOGLE</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google</w:t>
            </w:r>
            <w:r>
              <w:rPr>
                <w:rStyle w:val="crayon-sy"/>
                <w:rFonts w:ascii="inherit" w:hAnsi="inherit"/>
                <w:color w:val="000000"/>
                <w:sz w:val="18"/>
                <w:szCs w:val="18"/>
              </w:rPr>
              <w:t>.</w:t>
            </w:r>
            <w:r>
              <w:rPr>
                <w:rStyle w:val="crayon-e"/>
                <w:rFonts w:ascii="inherit" w:hAnsi="inherit"/>
                <w:color w:val="000000"/>
                <w:sz w:val="18"/>
                <w:szCs w:val="18"/>
              </w:rPr>
              <w:t>companyDetails</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e"/>
                <w:rFonts w:ascii="inherit" w:hAnsi="inherit"/>
                <w:color w:val="000000"/>
                <w:sz w:val="18"/>
                <w:szCs w:val="18"/>
              </w:rPr>
              <w:t xml:space="preserve">CrunchifyEnumExample </w:t>
            </w:r>
            <w:r>
              <w:rPr>
                <w:rStyle w:val="crayon-v"/>
                <w:rFonts w:ascii="inherit" w:hAnsi="inherit"/>
                <w:color w:val="000000"/>
                <w:sz w:val="18"/>
                <w:szCs w:val="18"/>
              </w:rPr>
              <w:t>yahoo</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CrunchifyEnumExample</w:t>
            </w:r>
            <w:r>
              <w:rPr>
                <w:rStyle w:val="crayon-sy"/>
                <w:rFonts w:ascii="inherit" w:hAnsi="inherit"/>
                <w:color w:val="000000"/>
                <w:sz w:val="18"/>
                <w:szCs w:val="18"/>
              </w:rPr>
              <w:t>(</w:t>
            </w:r>
            <w:r>
              <w:rPr>
                <w:rStyle w:val="crayon-v"/>
                <w:rFonts w:ascii="inherit" w:hAnsi="inherit"/>
                <w:color w:val="000000"/>
                <w:sz w:val="18"/>
                <w:szCs w:val="18"/>
              </w:rPr>
              <w:t>Company</w:t>
            </w:r>
            <w:r>
              <w:rPr>
                <w:rStyle w:val="crayon-sy"/>
                <w:rFonts w:ascii="inherit" w:hAnsi="inherit"/>
                <w:color w:val="000000"/>
                <w:sz w:val="18"/>
                <w:szCs w:val="18"/>
              </w:rPr>
              <w:t>.</w:t>
            </w:r>
            <w:r>
              <w:rPr>
                <w:rStyle w:val="crayon-v"/>
                <w:rFonts w:ascii="inherit" w:hAnsi="inherit"/>
                <w:color w:val="000000"/>
                <w:sz w:val="18"/>
                <w:szCs w:val="18"/>
              </w:rPr>
              <w:t>YAHOO</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yahoo</w:t>
            </w:r>
            <w:r>
              <w:rPr>
                <w:rStyle w:val="crayon-sy"/>
                <w:rFonts w:ascii="inherit" w:hAnsi="inherit"/>
                <w:color w:val="000000"/>
                <w:sz w:val="18"/>
                <w:szCs w:val="18"/>
              </w:rPr>
              <w:t>.</w:t>
            </w:r>
            <w:r>
              <w:rPr>
                <w:rStyle w:val="crayon-e"/>
                <w:rFonts w:ascii="inherit" w:hAnsi="inherit"/>
                <w:color w:val="000000"/>
                <w:sz w:val="18"/>
                <w:szCs w:val="18"/>
              </w:rPr>
              <w:t>companyDetails</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e"/>
                <w:rFonts w:ascii="inherit" w:hAnsi="inherit"/>
                <w:color w:val="000000"/>
                <w:sz w:val="18"/>
                <w:szCs w:val="18"/>
              </w:rPr>
              <w:t xml:space="preserve">CrunchifyEnumExample </w:t>
            </w:r>
            <w:r>
              <w:rPr>
                <w:rStyle w:val="crayon-v"/>
                <w:rFonts w:ascii="inherit" w:hAnsi="inherit"/>
                <w:color w:val="000000"/>
                <w:sz w:val="18"/>
                <w:szCs w:val="18"/>
              </w:rPr>
              <w:t>att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CrunchifyEnumExample</w:t>
            </w:r>
            <w:r>
              <w:rPr>
                <w:rStyle w:val="crayon-sy"/>
                <w:rFonts w:ascii="inherit" w:hAnsi="inherit"/>
                <w:color w:val="000000"/>
                <w:sz w:val="18"/>
                <w:szCs w:val="18"/>
              </w:rPr>
              <w:t>(</w:t>
            </w:r>
            <w:r>
              <w:rPr>
                <w:rStyle w:val="crayon-v"/>
                <w:rFonts w:ascii="inherit" w:hAnsi="inherit"/>
                <w:color w:val="000000"/>
                <w:sz w:val="18"/>
                <w:szCs w:val="18"/>
              </w:rPr>
              <w:t>Company</w:t>
            </w:r>
            <w:r>
              <w:rPr>
                <w:rStyle w:val="crayon-sy"/>
                <w:rFonts w:ascii="inherit" w:hAnsi="inherit"/>
                <w:color w:val="000000"/>
                <w:sz w:val="18"/>
                <w:szCs w:val="18"/>
              </w:rPr>
              <w:t>.</w:t>
            </w:r>
            <w:r>
              <w:rPr>
                <w:rStyle w:val="crayon-v"/>
                <w:rFonts w:ascii="inherit" w:hAnsi="inherit"/>
                <w:color w:val="000000"/>
                <w:sz w:val="18"/>
                <w:szCs w:val="18"/>
              </w:rPr>
              <w:t>ATT</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att</w:t>
            </w:r>
            <w:r>
              <w:rPr>
                <w:rStyle w:val="crayon-sy"/>
                <w:rFonts w:ascii="inherit" w:hAnsi="inherit"/>
                <w:color w:val="000000"/>
                <w:sz w:val="18"/>
                <w:szCs w:val="18"/>
              </w:rPr>
              <w:t>.</w:t>
            </w:r>
            <w:r>
              <w:rPr>
                <w:rStyle w:val="crayon-e"/>
                <w:rFonts w:ascii="inherit" w:hAnsi="inherit"/>
                <w:color w:val="000000"/>
                <w:sz w:val="18"/>
                <w:szCs w:val="18"/>
              </w:rPr>
              <w:t>companyDetails</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sy"/>
                <w:rFonts w:ascii="inherit" w:hAnsi="inherit"/>
                <w:color w:val="000000"/>
                <w:sz w:val="18"/>
                <w:szCs w:val="18"/>
              </w:rPr>
              <w:t>}</w:t>
            </w:r>
          </w:p>
        </w:tc>
      </w:tr>
    </w:tbl>
    <w:p w:rsidR="007B2D55" w:rsidRDefault="007B2D55" w:rsidP="007B2D55">
      <w:pPr>
        <w:pStyle w:val="Heading3"/>
        <w:shd w:val="clear" w:color="auto" w:fill="FFFFFF"/>
        <w:spacing w:before="0" w:beforeAutospacing="0" w:after="300" w:afterAutospacing="0"/>
        <w:rPr>
          <w:rFonts w:ascii="Helvetica" w:hAnsi="Helvetica" w:cs="Helvetica"/>
          <w:color w:val="222222"/>
        </w:rPr>
      </w:pPr>
      <w:r>
        <w:rPr>
          <w:rFonts w:ascii="Helvetica" w:hAnsi="Helvetica" w:cs="Helvetica"/>
          <w:color w:val="222222"/>
        </w:rPr>
        <w:t>Output:</w:t>
      </w:r>
    </w:p>
    <w:p w:rsidR="007B2D55" w:rsidRDefault="007B2D55" w:rsidP="007B2D55">
      <w:pPr>
        <w:rPr>
          <w:rFonts w:ascii="inherit" w:hAnsi="inherit" w:cs="Courier New"/>
          <w:color w:val="FFFFFF"/>
        </w:rPr>
      </w:pPr>
      <w:r>
        <w:rPr>
          <w:rStyle w:val="crayon-language"/>
          <w:rFonts w:ascii="inherit" w:hAnsi="inherit" w:cs="Courier New"/>
          <w:color w:val="FFFFFF"/>
        </w:rPr>
        <w:t>Java</w:t>
      </w:r>
    </w:p>
    <w:tbl>
      <w:tblPr>
        <w:tblW w:w="0" w:type="auto"/>
        <w:tblCellSpacing w:w="15" w:type="dxa"/>
        <w:tblCellMar>
          <w:top w:w="15" w:type="dxa"/>
          <w:left w:w="15" w:type="dxa"/>
          <w:bottom w:w="15" w:type="dxa"/>
          <w:right w:w="15" w:type="dxa"/>
        </w:tblCellMar>
        <w:tblLook w:val="04A0"/>
      </w:tblPr>
      <w:tblGrid>
        <w:gridCol w:w="7665"/>
      </w:tblGrid>
      <w:tr w:rsidR="007B2D55" w:rsidTr="007B2D55">
        <w:trPr>
          <w:tblCellSpacing w:w="15" w:type="dxa"/>
        </w:trPr>
        <w:tc>
          <w:tcPr>
            <w:tcW w:w="7605" w:type="dxa"/>
            <w:tcBorders>
              <w:top w:val="nil"/>
              <w:left w:val="nil"/>
              <w:bottom w:val="nil"/>
              <w:right w:val="nil"/>
            </w:tcBorders>
            <w:vAlign w:val="center"/>
            <w:hideMark/>
          </w:tcPr>
          <w:p w:rsidR="007B2D55" w:rsidRDefault="007B2D55">
            <w:pPr>
              <w:spacing w:line="480" w:lineRule="auto"/>
              <w:rPr>
                <w:rFonts w:ascii="inherit" w:hAnsi="inherit"/>
                <w:color w:val="000000"/>
                <w:sz w:val="18"/>
                <w:szCs w:val="18"/>
              </w:rPr>
            </w:pPr>
            <w:r>
              <w:rPr>
                <w:rStyle w:val="crayon-e"/>
                <w:rFonts w:ascii="inherit" w:hAnsi="inherit"/>
                <w:color w:val="000000"/>
                <w:sz w:val="18"/>
                <w:szCs w:val="18"/>
              </w:rPr>
              <w:t xml:space="preserve">Biggest Market Place </w:t>
            </w:r>
            <w:r>
              <w:rPr>
                <w:rStyle w:val="crayon-st"/>
                <w:rFonts w:ascii="inherit" w:hAnsi="inherit"/>
                <w:color w:val="000000"/>
                <w:sz w:val="18"/>
                <w:szCs w:val="18"/>
              </w:rPr>
              <w:t>in</w:t>
            </w:r>
            <w:r>
              <w:rPr>
                <w:rStyle w:val="crayon-h"/>
                <w:rFonts w:ascii="inherit" w:hAnsi="inherit"/>
                <w:color w:val="000000"/>
                <w:sz w:val="18"/>
                <w:szCs w:val="18"/>
              </w:rPr>
              <w:t xml:space="preserve"> </w:t>
            </w:r>
            <w:r>
              <w:rPr>
                <w:rStyle w:val="crayon-e"/>
                <w:rFonts w:ascii="inherit" w:hAnsi="inherit"/>
                <w:color w:val="000000"/>
                <w:sz w:val="18"/>
                <w:szCs w:val="18"/>
              </w:rPr>
              <w:t xml:space="preserve">the </w:t>
            </w:r>
            <w:r>
              <w:rPr>
                <w:rStyle w:val="crayon-v"/>
                <w:rFonts w:ascii="inherit" w:hAnsi="inherit"/>
                <w:color w:val="000000"/>
                <w:sz w:val="18"/>
                <w:szCs w:val="18"/>
              </w:rPr>
              <w:t>World</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e"/>
                <w:rFonts w:ascii="inherit" w:hAnsi="inherit"/>
                <w:color w:val="000000"/>
                <w:sz w:val="18"/>
                <w:szCs w:val="18"/>
              </w:rPr>
              <w:t xml:space="preserve">Simplest way </w:t>
            </w:r>
            <w:r>
              <w:rPr>
                <w:rStyle w:val="crayon-st"/>
                <w:rFonts w:ascii="inherit" w:hAnsi="inherit"/>
                <w:color w:val="000000"/>
                <w:sz w:val="18"/>
                <w:szCs w:val="18"/>
              </w:rPr>
              <w:t>to</w:t>
            </w:r>
            <w:r>
              <w:rPr>
                <w:rStyle w:val="crayon-h"/>
                <w:rFonts w:ascii="inherit" w:hAnsi="inherit"/>
                <w:color w:val="000000"/>
                <w:sz w:val="18"/>
                <w:szCs w:val="18"/>
              </w:rPr>
              <w:t xml:space="preserve"> </w:t>
            </w:r>
            <w:r>
              <w:rPr>
                <w:rStyle w:val="crayon-e"/>
                <w:rFonts w:ascii="inherit" w:hAnsi="inherit"/>
                <w:color w:val="000000"/>
                <w:sz w:val="18"/>
                <w:szCs w:val="18"/>
              </w:rPr>
              <w:t xml:space="preserve">manage </w:t>
            </w:r>
            <w:r>
              <w:rPr>
                <w:rStyle w:val="crayon-v"/>
                <w:rFonts w:ascii="inherit" w:hAnsi="inherit"/>
                <w:color w:val="000000"/>
                <w:sz w:val="18"/>
                <w:szCs w:val="18"/>
              </w:rPr>
              <w:t>Money</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cn"/>
                <w:rFonts w:ascii="inherit" w:hAnsi="inherit"/>
                <w:color w:val="000000"/>
                <w:sz w:val="18"/>
                <w:szCs w:val="18"/>
              </w:rPr>
              <w:t>1st</w:t>
            </w:r>
            <w:r>
              <w:rPr>
                <w:rStyle w:val="crayon-h"/>
                <w:rFonts w:ascii="inherit" w:hAnsi="inherit"/>
                <w:color w:val="000000"/>
                <w:sz w:val="18"/>
                <w:szCs w:val="18"/>
              </w:rPr>
              <w:t xml:space="preserve"> </w:t>
            </w:r>
            <w:r>
              <w:rPr>
                <w:rStyle w:val="crayon-i"/>
                <w:rFonts w:ascii="inherit" w:hAnsi="inherit"/>
                <w:color w:val="000000"/>
                <w:sz w:val="18"/>
                <w:szCs w:val="18"/>
              </w:rPr>
              <w:t>Web</w:t>
            </w:r>
            <w:r>
              <w:rPr>
                <w:rStyle w:val="crayon-h"/>
                <w:rFonts w:ascii="inherit" w:hAnsi="inherit"/>
                <w:color w:val="000000"/>
                <w:sz w:val="18"/>
                <w:szCs w:val="18"/>
              </w:rPr>
              <w:t xml:space="preserve"> </w:t>
            </w:r>
            <w:r>
              <w:rPr>
                <w:rStyle w:val="crayon-cn"/>
                <w:rFonts w:ascii="inherit" w:hAnsi="inherit"/>
                <w:color w:val="000000"/>
                <w:sz w:val="18"/>
                <w:szCs w:val="18"/>
              </w:rPr>
              <w:t>2.0</w:t>
            </w:r>
            <w:r>
              <w:rPr>
                <w:rStyle w:val="crayon-h"/>
                <w:rFonts w:ascii="inherit" w:hAnsi="inherit"/>
                <w:color w:val="000000"/>
                <w:sz w:val="18"/>
                <w:szCs w:val="18"/>
              </w:rPr>
              <w:t xml:space="preserve"> </w:t>
            </w:r>
            <w:r>
              <w:rPr>
                <w:rStyle w:val="crayon-v"/>
                <w:rFonts w:ascii="inherit" w:hAnsi="inherit"/>
                <w:color w:val="000000"/>
                <w:sz w:val="18"/>
                <w:szCs w:val="18"/>
              </w:rPr>
              <w:t>Company</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cn"/>
                <w:rFonts w:ascii="inherit" w:hAnsi="inherit"/>
                <w:color w:val="000000"/>
                <w:sz w:val="18"/>
                <w:szCs w:val="18"/>
              </w:rPr>
              <w:t>1st</w:t>
            </w:r>
            <w:r>
              <w:rPr>
                <w:rStyle w:val="crayon-h"/>
                <w:rFonts w:ascii="inherit" w:hAnsi="inherit"/>
                <w:color w:val="000000"/>
                <w:sz w:val="18"/>
                <w:szCs w:val="18"/>
              </w:rPr>
              <w:t xml:space="preserve"> </w:t>
            </w:r>
            <w:r>
              <w:rPr>
                <w:rStyle w:val="crayon-i"/>
                <w:rFonts w:ascii="inherit" w:hAnsi="inherit"/>
                <w:color w:val="000000"/>
                <w:sz w:val="18"/>
                <w:szCs w:val="18"/>
              </w:rPr>
              <w:t>Web</w:t>
            </w:r>
            <w:r>
              <w:rPr>
                <w:rStyle w:val="crayon-h"/>
                <w:rFonts w:ascii="inherit" w:hAnsi="inherit"/>
                <w:color w:val="000000"/>
                <w:sz w:val="18"/>
                <w:szCs w:val="18"/>
              </w:rPr>
              <w:t xml:space="preserve"> </w:t>
            </w:r>
            <w:r>
              <w:rPr>
                <w:rStyle w:val="crayon-cn"/>
                <w:rFonts w:ascii="inherit" w:hAnsi="inherit"/>
                <w:color w:val="000000"/>
                <w:sz w:val="18"/>
                <w:szCs w:val="18"/>
              </w:rPr>
              <w:t>2.0</w:t>
            </w:r>
            <w:r>
              <w:rPr>
                <w:rStyle w:val="crayon-h"/>
                <w:rFonts w:ascii="inherit" w:hAnsi="inherit"/>
                <w:color w:val="000000"/>
                <w:sz w:val="18"/>
                <w:szCs w:val="18"/>
              </w:rPr>
              <w:t xml:space="preserve"> </w:t>
            </w:r>
            <w:r>
              <w:rPr>
                <w:rStyle w:val="crayon-v"/>
                <w:rFonts w:ascii="inherit" w:hAnsi="inherit"/>
                <w:color w:val="000000"/>
                <w:sz w:val="18"/>
                <w:szCs w:val="18"/>
              </w:rPr>
              <w:t>Company</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v"/>
                <w:rFonts w:ascii="inherit" w:hAnsi="inherit"/>
                <w:color w:val="000000"/>
                <w:sz w:val="18"/>
                <w:szCs w:val="18"/>
              </w:rPr>
              <w:t>Google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 xml:space="preserve">biggest search </w:t>
            </w:r>
            <w:r>
              <w:rPr>
                <w:rStyle w:val="crayon-v"/>
                <w:rFonts w:ascii="inherit" w:hAnsi="inherit"/>
                <w:color w:val="000000"/>
                <w:sz w:val="18"/>
                <w:szCs w:val="18"/>
              </w:rPr>
              <w:t>giant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ATT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 xml:space="preserve">my carrier </w:t>
            </w:r>
            <w:r>
              <w:rPr>
                <w:rStyle w:val="crayon-v"/>
                <w:rFonts w:ascii="inherit" w:hAnsi="inherit"/>
                <w:color w:val="000000"/>
                <w:sz w:val="18"/>
                <w:szCs w:val="18"/>
              </w:rPr>
              <w:t>provider</w:t>
            </w:r>
            <w:r>
              <w:rPr>
                <w:rStyle w:val="crayon-sy"/>
                <w:rFonts w:ascii="inherit" w:hAnsi="inherit"/>
                <w:color w:val="000000"/>
                <w:sz w:val="18"/>
                <w:szCs w:val="18"/>
              </w:rPr>
              <w:t>..</w:t>
            </w:r>
          </w:p>
        </w:tc>
      </w:tr>
    </w:tbl>
    <w:p w:rsidR="007B2D55" w:rsidRDefault="007B2D55" w:rsidP="007B2D55">
      <w:pPr>
        <w:pStyle w:val="Heading3"/>
        <w:shd w:val="clear" w:color="auto" w:fill="FFFFFF"/>
        <w:spacing w:before="0" w:beforeAutospacing="0" w:after="300" w:afterAutospacing="0"/>
        <w:rPr>
          <w:rFonts w:ascii="Helvetica" w:hAnsi="Helvetica" w:cs="Helvetica"/>
          <w:color w:val="222222"/>
        </w:rPr>
      </w:pPr>
      <w:r>
        <w:rPr>
          <w:rFonts w:ascii="Helvetica" w:hAnsi="Helvetica" w:cs="Helvetica"/>
          <w:color w:val="222222"/>
        </w:rPr>
        <w:t>Some very important points on Java Enum:</w:t>
      </w:r>
    </w:p>
    <w:p w:rsidR="007B2D55" w:rsidRDefault="007B2D55" w:rsidP="007B2D55">
      <w:pPr>
        <w:pStyle w:val="Heading3"/>
        <w:shd w:val="clear" w:color="auto" w:fill="FFFFFF"/>
        <w:spacing w:before="0" w:beforeAutospacing="0" w:after="300" w:afterAutospacing="0"/>
        <w:rPr>
          <w:rFonts w:ascii="Helvetica" w:hAnsi="Helvetica" w:cs="Helvetica"/>
          <w:color w:val="222222"/>
        </w:rPr>
      </w:pPr>
      <w:r>
        <w:rPr>
          <w:rFonts w:ascii="Helvetica" w:hAnsi="Helvetica" w:cs="Helvetica"/>
          <w:color w:val="222222"/>
        </w:rPr>
        <w:t>Point-1</w:t>
      </w:r>
    </w:p>
    <w:p w:rsidR="007B2D55" w:rsidRDefault="007B2D55" w:rsidP="007B2D55">
      <w:pPr>
        <w:pStyle w:val="NormalWeb"/>
        <w:shd w:val="clear" w:color="auto" w:fill="FFFFFF"/>
        <w:spacing w:before="0" w:beforeAutospacing="0" w:after="0" w:afterAutospacing="0"/>
        <w:rPr>
          <w:rFonts w:ascii="Helvetica" w:hAnsi="Helvetica" w:cs="Helvetica"/>
          <w:color w:val="222222"/>
          <w:sz w:val="27"/>
          <w:szCs w:val="27"/>
        </w:rPr>
      </w:pPr>
      <w:r>
        <w:rPr>
          <w:rStyle w:val="Emphasis"/>
          <w:rFonts w:ascii="Helvetica" w:hAnsi="Helvetica" w:cs="Helvetica"/>
          <w:color w:val="222222"/>
          <w:sz w:val="27"/>
          <w:szCs w:val="27"/>
        </w:rPr>
        <w:t>All</w:t>
      </w:r>
      <w:r>
        <w:rPr>
          <w:rFonts w:ascii="Helvetica" w:hAnsi="Helvetica" w:cs="Helvetica"/>
          <w:color w:val="222222"/>
          <w:sz w:val="27"/>
          <w:szCs w:val="27"/>
        </w:rPr>
        <w:t> enums implicitly extend </w:t>
      </w:r>
      <w:r>
        <w:rPr>
          <w:rStyle w:val="HTMLCode"/>
          <w:color w:val="222222"/>
          <w:shd w:val="clear" w:color="auto" w:fill="F0F0F0"/>
        </w:rPr>
        <w:t>java.lang.Enum</w:t>
      </w:r>
      <w:r>
        <w:rPr>
          <w:rFonts w:ascii="Helvetica" w:hAnsi="Helvetica" w:cs="Helvetica"/>
          <w:color w:val="222222"/>
          <w:sz w:val="27"/>
          <w:szCs w:val="27"/>
        </w:rPr>
        <w:t>. Since Java does not support multiple </w:t>
      </w:r>
      <w:hyperlink r:id="rId48" w:tgtFrame="_blank" w:history="1">
        <w:r>
          <w:rPr>
            <w:rStyle w:val="Hyperlink"/>
            <w:rFonts w:ascii="Helvetica" w:hAnsi="Helvetica" w:cs="Helvetica"/>
            <w:color w:val="B11F24"/>
            <w:sz w:val="27"/>
            <w:szCs w:val="27"/>
          </w:rPr>
          <w:t>inheritance</w:t>
        </w:r>
      </w:hyperlink>
      <w:r>
        <w:rPr>
          <w:rFonts w:ascii="Helvetica" w:hAnsi="Helvetica" w:cs="Helvetica"/>
          <w:color w:val="222222"/>
          <w:sz w:val="27"/>
          <w:szCs w:val="27"/>
        </w:rPr>
        <w:t>, an enum cannot extend anything else.</w:t>
      </w:r>
    </w:p>
    <w:p w:rsidR="007B2D55" w:rsidRDefault="007B2D55" w:rsidP="007B2D55">
      <w:pPr>
        <w:pStyle w:val="Heading3"/>
        <w:shd w:val="clear" w:color="auto" w:fill="FFFFFF"/>
        <w:spacing w:before="0" w:beforeAutospacing="0" w:after="300" w:afterAutospacing="0"/>
        <w:rPr>
          <w:rFonts w:ascii="Helvetica" w:hAnsi="Helvetica" w:cs="Helvetica"/>
          <w:color w:val="222222"/>
        </w:rPr>
      </w:pPr>
      <w:r>
        <w:rPr>
          <w:rFonts w:ascii="Helvetica" w:hAnsi="Helvetica" w:cs="Helvetica"/>
          <w:color w:val="222222"/>
        </w:rPr>
        <w:t>Point-2</w:t>
      </w:r>
    </w:p>
    <w:p w:rsidR="007B2D55" w:rsidRDefault="007B2D55" w:rsidP="007B2D55">
      <w:pPr>
        <w:pStyle w:val="NormalWeb"/>
        <w:shd w:val="clear" w:color="auto" w:fill="FFFFFF"/>
        <w:spacing w:before="0" w:beforeAutospacing="0" w:after="0" w:afterAutospacing="0"/>
        <w:rPr>
          <w:rFonts w:ascii="Helvetica" w:hAnsi="Helvetica" w:cs="Helvetica"/>
          <w:color w:val="222222"/>
          <w:sz w:val="27"/>
          <w:szCs w:val="27"/>
        </w:rPr>
      </w:pPr>
      <w:r>
        <w:rPr>
          <w:rStyle w:val="HTMLCode"/>
          <w:color w:val="222222"/>
          <w:shd w:val="clear" w:color="auto" w:fill="F0F0F0"/>
        </w:rPr>
        <w:t>Enum in Java are type-safe:</w:t>
      </w:r>
      <w:r>
        <w:rPr>
          <w:rFonts w:ascii="Helvetica" w:hAnsi="Helvetica" w:cs="Helvetica"/>
          <w:color w:val="222222"/>
          <w:sz w:val="27"/>
          <w:szCs w:val="27"/>
        </w:rPr>
        <w:t> Enum has there own name-space. It means your enum will have a type for example “Company” in below </w:t>
      </w:r>
      <w:hyperlink r:id="rId49" w:tgtFrame="_blank" w:history="1">
        <w:r>
          <w:rPr>
            <w:rStyle w:val="Hyperlink"/>
            <w:rFonts w:ascii="Helvetica" w:hAnsi="Helvetica" w:cs="Helvetica"/>
            <w:color w:val="B11F24"/>
            <w:sz w:val="27"/>
            <w:szCs w:val="27"/>
          </w:rPr>
          <w:t>example</w:t>
        </w:r>
      </w:hyperlink>
      <w:r>
        <w:rPr>
          <w:rFonts w:ascii="Helvetica" w:hAnsi="Helvetica" w:cs="Helvetica"/>
          <w:color w:val="222222"/>
          <w:sz w:val="27"/>
          <w:szCs w:val="27"/>
        </w:rPr>
        <w:t> and you can not assign any value other than specified in Enum Constants.</w:t>
      </w:r>
    </w:p>
    <w:p w:rsidR="007B2D55" w:rsidRDefault="007B2D55" w:rsidP="007B2D55">
      <w:pPr>
        <w:rPr>
          <w:rFonts w:ascii="inherit" w:hAnsi="inherit" w:cs="Courier New"/>
          <w:color w:val="FFFFFF"/>
          <w:sz w:val="24"/>
          <w:szCs w:val="24"/>
        </w:rPr>
      </w:pPr>
      <w:r>
        <w:rPr>
          <w:rStyle w:val="crayon-language"/>
          <w:rFonts w:ascii="inherit" w:hAnsi="inherit" w:cs="Courier New"/>
          <w:color w:val="FFFFFF"/>
        </w:rPr>
        <w:t>Java</w:t>
      </w:r>
    </w:p>
    <w:tbl>
      <w:tblPr>
        <w:tblW w:w="0" w:type="auto"/>
        <w:tblCellSpacing w:w="15" w:type="dxa"/>
        <w:tblCellMar>
          <w:top w:w="15" w:type="dxa"/>
          <w:left w:w="15" w:type="dxa"/>
          <w:bottom w:w="15" w:type="dxa"/>
          <w:right w:w="15" w:type="dxa"/>
        </w:tblCellMar>
        <w:tblLook w:val="04A0"/>
      </w:tblPr>
      <w:tblGrid>
        <w:gridCol w:w="5280"/>
      </w:tblGrid>
      <w:tr w:rsidR="007B2D55" w:rsidTr="007B2D55">
        <w:trPr>
          <w:tblCellSpacing w:w="15" w:type="dxa"/>
        </w:trPr>
        <w:tc>
          <w:tcPr>
            <w:tcW w:w="5220" w:type="dxa"/>
            <w:tcBorders>
              <w:top w:val="nil"/>
              <w:left w:val="nil"/>
              <w:bottom w:val="nil"/>
              <w:right w:val="nil"/>
            </w:tcBorders>
            <w:vAlign w:val="center"/>
            <w:hideMark/>
          </w:tcPr>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enum</w:t>
            </w:r>
            <w:r>
              <w:rPr>
                <w:rStyle w:val="crayon-h"/>
                <w:rFonts w:ascii="inherit" w:hAnsi="inherit"/>
                <w:color w:val="000000"/>
                <w:sz w:val="18"/>
                <w:szCs w:val="18"/>
              </w:rPr>
              <w:t xml:space="preserve"> </w:t>
            </w:r>
            <w:r>
              <w:rPr>
                <w:rStyle w:val="crayon-e"/>
                <w:rFonts w:ascii="inherit" w:hAnsi="inherit"/>
                <w:color w:val="000000"/>
                <w:sz w:val="18"/>
                <w:szCs w:val="18"/>
              </w:rPr>
              <w:t>Company</w:t>
            </w:r>
            <w:r>
              <w:rPr>
                <w:rStyle w:val="crayon-h"/>
                <w:rFonts w:ascii="inherit" w:hAnsi="inherit"/>
                <w:color w:val="000000"/>
                <w:sz w:val="18"/>
                <w:szCs w:val="18"/>
              </w:rPr>
              <w:t xml:space="preserve"> </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EBAY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PAYPAL</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GOOGLE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YAHOO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ATT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e"/>
                <w:rFonts w:ascii="inherit" w:hAnsi="inherit"/>
                <w:color w:val="000000"/>
                <w:sz w:val="18"/>
                <w:szCs w:val="18"/>
              </w:rPr>
              <w:t xml:space="preserve">Company </w:t>
            </w:r>
            <w:r>
              <w:rPr>
                <w:rStyle w:val="crayon-v"/>
                <w:rFonts w:ascii="inherit" w:hAnsi="inherit"/>
                <w:color w:val="000000"/>
                <w:sz w:val="18"/>
                <w:szCs w:val="18"/>
              </w:rPr>
              <w:t>cName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Company</w:t>
            </w:r>
            <w:r>
              <w:rPr>
                <w:rStyle w:val="crayon-sy"/>
                <w:rFonts w:ascii="inherit" w:hAnsi="inherit"/>
                <w:color w:val="000000"/>
                <w:sz w:val="18"/>
                <w:szCs w:val="18"/>
              </w:rPr>
              <w:t>.</w:t>
            </w:r>
            <w:r>
              <w:rPr>
                <w:rStyle w:val="crayon-v"/>
                <w:rFonts w:ascii="inherit" w:hAnsi="inherit"/>
                <w:color w:val="000000"/>
                <w:sz w:val="18"/>
                <w:szCs w:val="18"/>
              </w:rPr>
              <w:t>EBAY</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v"/>
                <w:rFonts w:ascii="inherit" w:hAnsi="inherit"/>
                <w:color w:val="000000"/>
                <w:sz w:val="18"/>
                <w:szCs w:val="18"/>
              </w:rPr>
              <w:t>cName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
                <w:rFonts w:ascii="inherit" w:hAnsi="inherit"/>
                <w:color w:val="000000"/>
                <w:sz w:val="18"/>
                <w:szCs w:val="18"/>
              </w:rPr>
              <w:t>// Compilation Error</w:t>
            </w:r>
          </w:p>
        </w:tc>
      </w:tr>
    </w:tbl>
    <w:p w:rsidR="007B2D55" w:rsidRDefault="007B2D55" w:rsidP="007B2D55">
      <w:pPr>
        <w:pStyle w:val="Heading3"/>
        <w:shd w:val="clear" w:color="auto" w:fill="FFFFFF"/>
        <w:spacing w:before="0" w:beforeAutospacing="0" w:after="300" w:afterAutospacing="0"/>
        <w:rPr>
          <w:rFonts w:ascii="Helvetica" w:hAnsi="Helvetica" w:cs="Helvetica"/>
          <w:color w:val="222222"/>
        </w:rPr>
      </w:pPr>
      <w:r>
        <w:rPr>
          <w:rFonts w:ascii="Helvetica" w:hAnsi="Helvetica" w:cs="Helvetica"/>
          <w:color w:val="222222"/>
        </w:rPr>
        <w:t>Point-3</w:t>
      </w:r>
    </w:p>
    <w:p w:rsidR="007B2D55" w:rsidRDefault="007B2D55" w:rsidP="007B2D55">
      <w:pPr>
        <w:pStyle w:val="NormalWeb"/>
        <w:shd w:val="clear" w:color="auto" w:fill="FFFFFF"/>
        <w:spacing w:before="0" w:beforeAutospacing="0" w:after="0" w:afterAutospacing="0"/>
        <w:rPr>
          <w:rFonts w:ascii="Helvetica" w:hAnsi="Helvetica" w:cs="Helvetica"/>
          <w:color w:val="222222"/>
          <w:sz w:val="27"/>
          <w:szCs w:val="27"/>
        </w:rPr>
      </w:pPr>
      <w:r>
        <w:rPr>
          <w:rFonts w:ascii="Helvetica" w:hAnsi="Helvetica" w:cs="Helvetica"/>
          <w:color w:val="222222"/>
          <w:sz w:val="27"/>
          <w:szCs w:val="27"/>
        </w:rPr>
        <w:t>You can specify values of enum constants at the creation time. </w:t>
      </w:r>
      <w:r>
        <w:rPr>
          <w:rStyle w:val="HTMLCode"/>
          <w:color w:val="222222"/>
          <w:shd w:val="clear" w:color="auto" w:fill="F0F0F0"/>
        </w:rPr>
        <w:t>MyEnum.values()</w:t>
      </w:r>
      <w:r>
        <w:rPr>
          <w:rFonts w:ascii="Helvetica" w:hAnsi="Helvetica" w:cs="Helvetica"/>
          <w:color w:val="222222"/>
          <w:sz w:val="27"/>
          <w:szCs w:val="27"/>
        </w:rPr>
        <w:t> returns an </w:t>
      </w:r>
      <w:hyperlink r:id="rId50" w:tgtFrame="_blank" w:history="1">
        <w:r>
          <w:rPr>
            <w:rStyle w:val="Hyperlink"/>
            <w:rFonts w:ascii="Helvetica" w:hAnsi="Helvetica" w:cs="Helvetica"/>
            <w:color w:val="B11F24"/>
            <w:sz w:val="27"/>
            <w:szCs w:val="27"/>
          </w:rPr>
          <w:t>array</w:t>
        </w:r>
      </w:hyperlink>
      <w:r>
        <w:rPr>
          <w:rFonts w:ascii="Helvetica" w:hAnsi="Helvetica" w:cs="Helvetica"/>
          <w:color w:val="222222"/>
          <w:sz w:val="27"/>
          <w:szCs w:val="27"/>
        </w:rPr>
        <w:t> of MyEnum’s values.</w:t>
      </w:r>
    </w:p>
    <w:p w:rsidR="007B2D55" w:rsidRDefault="007B2D55" w:rsidP="007B2D55">
      <w:pPr>
        <w:rPr>
          <w:rFonts w:ascii="inherit" w:hAnsi="inherit" w:cs="Courier New"/>
          <w:color w:val="FFFFFF"/>
          <w:sz w:val="24"/>
          <w:szCs w:val="24"/>
        </w:rPr>
      </w:pPr>
      <w:r>
        <w:rPr>
          <w:rStyle w:val="crayon-language"/>
          <w:rFonts w:ascii="inherit" w:hAnsi="inherit" w:cs="Courier New"/>
          <w:color w:val="FFFFFF"/>
        </w:rPr>
        <w:t>Java</w:t>
      </w:r>
    </w:p>
    <w:tbl>
      <w:tblPr>
        <w:tblW w:w="0" w:type="auto"/>
        <w:tblCellSpacing w:w="15" w:type="dxa"/>
        <w:tblCellMar>
          <w:top w:w="15" w:type="dxa"/>
          <w:left w:w="15" w:type="dxa"/>
          <w:bottom w:w="15" w:type="dxa"/>
          <w:right w:w="15" w:type="dxa"/>
        </w:tblCellMar>
        <w:tblLook w:val="04A0"/>
      </w:tblPr>
      <w:tblGrid>
        <w:gridCol w:w="9450"/>
      </w:tblGrid>
      <w:tr w:rsidR="007B2D55" w:rsidTr="007B2D55">
        <w:trPr>
          <w:tblCellSpacing w:w="15" w:type="dxa"/>
        </w:trPr>
        <w:tc>
          <w:tcPr>
            <w:tcW w:w="12015" w:type="dxa"/>
            <w:tcBorders>
              <w:top w:val="nil"/>
              <w:left w:val="nil"/>
              <w:bottom w:val="nil"/>
              <w:right w:val="nil"/>
            </w:tcBorders>
            <w:vAlign w:val="center"/>
            <w:hideMark/>
          </w:tcPr>
          <w:p w:rsidR="007B2D55" w:rsidRDefault="007B2D55">
            <w:pPr>
              <w:spacing w:line="480" w:lineRule="auto"/>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com</w:t>
            </w:r>
            <w:r>
              <w:rPr>
                <w:rStyle w:val="crayon-sy"/>
                <w:rFonts w:ascii="inherit" w:hAnsi="inherit"/>
                <w:color w:val="000000"/>
                <w:sz w:val="18"/>
                <w:szCs w:val="18"/>
              </w:rPr>
              <w:t>.</w:t>
            </w:r>
            <w:r>
              <w:rPr>
                <w:rStyle w:val="crayon-v"/>
                <w:rFonts w:ascii="inherit" w:hAnsi="inherit"/>
                <w:color w:val="000000"/>
                <w:sz w:val="18"/>
                <w:szCs w:val="18"/>
              </w:rPr>
              <w:t>crunchify</w:t>
            </w:r>
            <w:r>
              <w:rPr>
                <w:rStyle w:val="crayon-sy"/>
                <w:rFonts w:ascii="inherit" w:hAnsi="inherit"/>
                <w:color w:val="000000"/>
                <w:sz w:val="18"/>
                <w:szCs w:val="18"/>
              </w:rPr>
              <w:t>.</w:t>
            </w:r>
            <w:r>
              <w:rPr>
                <w:rStyle w:val="crayon-v"/>
                <w:rFonts w:ascii="inherit" w:hAnsi="inherit"/>
                <w:color w:val="000000"/>
                <w:sz w:val="18"/>
                <w:szCs w:val="18"/>
              </w:rPr>
              <w:t>tutorial</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c"/>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c"/>
                <w:rFonts w:ascii="inherit" w:hAnsi="inherit"/>
                <w:color w:val="000000"/>
                <w:sz w:val="18"/>
                <w:szCs w:val="18"/>
              </w:rPr>
              <w:t xml:space="preserve"> * @author Crunchify.com</w:t>
            </w:r>
          </w:p>
          <w:p w:rsidR="007B2D55" w:rsidRDefault="007B2D55">
            <w:pPr>
              <w:spacing w:line="480" w:lineRule="auto"/>
              <w:rPr>
                <w:rFonts w:ascii="inherit" w:hAnsi="inherit"/>
                <w:color w:val="000000"/>
                <w:sz w:val="18"/>
                <w:szCs w:val="18"/>
              </w:rPr>
            </w:pPr>
            <w:r>
              <w:rPr>
                <w:rStyle w:val="crayon-c"/>
                <w:rFonts w:ascii="inherit" w:hAnsi="inherit"/>
                <w:color w:val="000000"/>
                <w:sz w:val="18"/>
                <w:szCs w:val="18"/>
              </w:rPr>
              <w:t xml:space="preserve"> */</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CrunchifyEnumExample</w:t>
            </w:r>
            <w:r>
              <w:rPr>
                <w:rStyle w:val="crayon-h"/>
                <w:rFonts w:ascii="inherit" w:hAnsi="inherit"/>
                <w:color w:val="000000"/>
                <w:sz w:val="18"/>
                <w:szCs w:val="18"/>
              </w:rPr>
              <w:t xml:space="preserve"> </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enum</w:t>
            </w:r>
            <w:r>
              <w:rPr>
                <w:rStyle w:val="crayon-h"/>
                <w:rFonts w:ascii="inherit" w:hAnsi="inherit"/>
                <w:color w:val="000000"/>
                <w:sz w:val="18"/>
                <w:szCs w:val="18"/>
              </w:rPr>
              <w:t xml:space="preserve"> </w:t>
            </w:r>
            <w:r>
              <w:rPr>
                <w:rStyle w:val="crayon-e"/>
                <w:rFonts w:ascii="inherit" w:hAnsi="inherit"/>
                <w:color w:val="000000"/>
                <w:sz w:val="18"/>
                <w:szCs w:val="18"/>
              </w:rPr>
              <w:t>Company</w:t>
            </w:r>
            <w:r>
              <w:rPr>
                <w:rStyle w:val="crayon-h"/>
                <w:rFonts w:ascii="inherit" w:hAnsi="inherit"/>
                <w:color w:val="000000"/>
                <w:sz w:val="18"/>
                <w:szCs w:val="18"/>
              </w:rPr>
              <w:t xml:space="preserve"> </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e"/>
                <w:rFonts w:ascii="inherit" w:hAnsi="inherit"/>
                <w:color w:val="000000"/>
                <w:sz w:val="18"/>
                <w:szCs w:val="18"/>
              </w:rPr>
              <w:t>EBAY</w:t>
            </w:r>
            <w:r>
              <w:rPr>
                <w:rStyle w:val="crayon-sy"/>
                <w:rFonts w:ascii="inherit" w:hAnsi="inherit"/>
                <w:color w:val="000000"/>
                <w:sz w:val="18"/>
                <w:szCs w:val="18"/>
              </w:rPr>
              <w:t>(</w:t>
            </w:r>
            <w:r>
              <w:rPr>
                <w:rStyle w:val="crayon-cn"/>
                <w:rFonts w:ascii="inherit" w:hAnsi="inherit"/>
                <w:color w:val="000000"/>
                <w:sz w:val="18"/>
                <w:szCs w:val="18"/>
              </w:rPr>
              <w:t>30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PAYPAL</w:t>
            </w:r>
            <w:r>
              <w:rPr>
                <w:rStyle w:val="crayon-sy"/>
                <w:rFonts w:ascii="inherit" w:hAnsi="inherit"/>
                <w:color w:val="000000"/>
                <w:sz w:val="18"/>
                <w:szCs w:val="18"/>
              </w:rPr>
              <w:t>(</w:t>
            </w:r>
            <w:r>
              <w:rPr>
                <w:rStyle w:val="crayon-cn"/>
                <w:rFonts w:ascii="inherit" w:hAnsi="inherit"/>
                <w:color w:val="000000"/>
                <w:sz w:val="18"/>
                <w:szCs w:val="18"/>
              </w:rPr>
              <w:t>10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GOOGLE</w:t>
            </w:r>
            <w:r>
              <w:rPr>
                <w:rStyle w:val="crayon-sy"/>
                <w:rFonts w:ascii="inherit" w:hAnsi="inherit"/>
                <w:color w:val="000000"/>
                <w:sz w:val="18"/>
                <w:szCs w:val="18"/>
              </w:rPr>
              <w:t>(</w:t>
            </w:r>
            <w:r>
              <w:rPr>
                <w:rStyle w:val="crayon-cn"/>
                <w:rFonts w:ascii="inherit" w:hAnsi="inherit"/>
                <w:color w:val="000000"/>
                <w:sz w:val="18"/>
                <w:szCs w:val="18"/>
              </w:rPr>
              <w:t>15</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YAHOO</w:t>
            </w:r>
            <w:r>
              <w:rPr>
                <w:rStyle w:val="crayon-sy"/>
                <w:rFonts w:ascii="inherit" w:hAnsi="inherit"/>
                <w:color w:val="000000"/>
                <w:sz w:val="18"/>
                <w:szCs w:val="18"/>
              </w:rPr>
              <w:t>(</w:t>
            </w:r>
            <w:r>
              <w:rPr>
                <w:rStyle w:val="crayon-cn"/>
                <w:rFonts w:ascii="inherit" w:hAnsi="inherit"/>
                <w:color w:val="000000"/>
                <w:sz w:val="18"/>
                <w:szCs w:val="18"/>
              </w:rPr>
              <w:t>20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ATT</w:t>
            </w:r>
            <w:r>
              <w:rPr>
                <w:rStyle w:val="crayon-sy"/>
                <w:rFonts w:ascii="inherit" w:hAnsi="inherit"/>
                <w:color w:val="000000"/>
                <w:sz w:val="18"/>
                <w:szCs w:val="18"/>
              </w:rPr>
              <w:t>(</w:t>
            </w:r>
            <w:r>
              <w:rPr>
                <w:rStyle w:val="crayon-cn"/>
                <w:rFonts w:ascii="inherit" w:hAnsi="inherit"/>
                <w:color w:val="000000"/>
                <w:sz w:val="18"/>
                <w:szCs w:val="18"/>
              </w:rPr>
              <w:t>25</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m"/>
                <w:rFonts w:ascii="inherit" w:hAnsi="inherit"/>
                <w:color w:val="000000"/>
                <w:sz w:val="18"/>
                <w:szCs w:val="18"/>
              </w:rPr>
              <w:t>private</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value</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m"/>
                <w:rFonts w:ascii="inherit" w:hAnsi="inherit"/>
                <w:color w:val="000000"/>
                <w:sz w:val="18"/>
                <w:szCs w:val="18"/>
              </w:rPr>
              <w:t>private</w:t>
            </w:r>
            <w:r>
              <w:rPr>
                <w:rStyle w:val="crayon-h"/>
                <w:rFonts w:ascii="inherit" w:hAnsi="inherit"/>
                <w:color w:val="000000"/>
                <w:sz w:val="18"/>
                <w:szCs w:val="18"/>
              </w:rPr>
              <w:t xml:space="preserve"> </w:t>
            </w:r>
            <w:r>
              <w:rPr>
                <w:rStyle w:val="crayon-e"/>
                <w:rFonts w:ascii="inherit" w:hAnsi="inherit"/>
                <w:color w:val="000000"/>
                <w:sz w:val="18"/>
                <w:szCs w:val="18"/>
              </w:rPr>
              <w:t>Company</w:t>
            </w:r>
            <w:r>
              <w:rPr>
                <w:rStyle w:val="crayon-sy"/>
                <w:rFonts w:ascii="inherit" w:hAnsi="inherit"/>
                <w:color w:val="000000"/>
                <w:sz w:val="18"/>
                <w:szCs w:val="18"/>
              </w:rPr>
              <w:t>(</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value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value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value</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t"/>
                <w:rFonts w:ascii="inherit" w:hAnsi="inherit"/>
                <w:color w:val="000000"/>
                <w:sz w:val="18"/>
                <w:szCs w:val="18"/>
              </w:rPr>
              <w:t>for</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 xml:space="preserve">Company </w:t>
            </w:r>
            <w:r>
              <w:rPr>
                <w:rStyle w:val="crayon-v"/>
                <w:rFonts w:ascii="inherit" w:hAnsi="inherit"/>
                <w:color w:val="000000"/>
                <w:sz w:val="18"/>
                <w:szCs w:val="18"/>
              </w:rPr>
              <w:t>cName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Company</w:t>
            </w:r>
            <w:r>
              <w:rPr>
                <w:rStyle w:val="crayon-sy"/>
                <w:rFonts w:ascii="inherit" w:hAnsi="inherit"/>
                <w:color w:val="000000"/>
                <w:sz w:val="18"/>
                <w:szCs w:val="18"/>
              </w:rPr>
              <w:t>.</w:t>
            </w:r>
            <w:r>
              <w:rPr>
                <w:rStyle w:val="crayon-e"/>
                <w:rFonts w:ascii="inherit" w:hAnsi="inherit"/>
                <w:color w:val="000000"/>
                <w:sz w:val="18"/>
                <w:szCs w:val="18"/>
              </w:rPr>
              <w:t>values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"Company Value: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cName</w:t>
            </w:r>
            <w:r>
              <w:rPr>
                <w:rStyle w:val="crayon-sy"/>
                <w:rFonts w:ascii="inherit" w:hAnsi="inherit"/>
                <w:color w:val="000000"/>
                <w:sz w:val="18"/>
                <w:szCs w:val="18"/>
              </w:rPr>
              <w:t>.</w:t>
            </w:r>
            <w:r>
              <w:rPr>
                <w:rStyle w:val="crayon-v"/>
                <w:rFonts w:ascii="inherit" w:hAnsi="inherit"/>
                <w:color w:val="000000"/>
                <w:sz w:val="18"/>
                <w:szCs w:val="18"/>
              </w:rPr>
              <w:t>value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 - Company Name: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cName</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sy"/>
                <w:rFonts w:ascii="inherit" w:hAnsi="inherit"/>
                <w:color w:val="000000"/>
                <w:sz w:val="18"/>
                <w:szCs w:val="18"/>
              </w:rPr>
              <w:t>}</w:t>
            </w:r>
          </w:p>
        </w:tc>
      </w:tr>
    </w:tbl>
    <w:p w:rsidR="007B2D55" w:rsidRDefault="007B2D55" w:rsidP="007B2D55">
      <w:pPr>
        <w:pStyle w:val="NormalWeb"/>
        <w:shd w:val="clear" w:color="auto" w:fill="FFFFFF"/>
        <w:spacing w:before="0" w:beforeAutospacing="0" w:after="450" w:afterAutospacing="0"/>
        <w:rPr>
          <w:rFonts w:ascii="Helvetica" w:hAnsi="Helvetica" w:cs="Helvetica"/>
          <w:color w:val="222222"/>
          <w:sz w:val="27"/>
          <w:szCs w:val="27"/>
        </w:rPr>
      </w:pPr>
      <w:r>
        <w:rPr>
          <w:rFonts w:ascii="Helvetica" w:hAnsi="Helvetica" w:cs="Helvetica"/>
          <w:color w:val="222222"/>
          <w:sz w:val="27"/>
          <w:szCs w:val="27"/>
        </w:rPr>
        <w:t>Output:</w:t>
      </w:r>
    </w:p>
    <w:tbl>
      <w:tblPr>
        <w:tblW w:w="0" w:type="auto"/>
        <w:tblCellSpacing w:w="15" w:type="dxa"/>
        <w:tblCellMar>
          <w:top w:w="15" w:type="dxa"/>
          <w:left w:w="15" w:type="dxa"/>
          <w:bottom w:w="15" w:type="dxa"/>
          <w:right w:w="15" w:type="dxa"/>
        </w:tblCellMar>
        <w:tblLook w:val="04A0"/>
      </w:tblPr>
      <w:tblGrid>
        <w:gridCol w:w="5280"/>
      </w:tblGrid>
      <w:tr w:rsidR="007B2D55" w:rsidTr="007B2D55">
        <w:trPr>
          <w:tblCellSpacing w:w="15" w:type="dxa"/>
        </w:trPr>
        <w:tc>
          <w:tcPr>
            <w:tcW w:w="5220" w:type="dxa"/>
            <w:tcBorders>
              <w:top w:val="nil"/>
              <w:left w:val="nil"/>
              <w:bottom w:val="nil"/>
              <w:right w:val="nil"/>
            </w:tcBorders>
            <w:vAlign w:val="center"/>
            <w:hideMark/>
          </w:tcPr>
          <w:p w:rsidR="007B2D55" w:rsidRDefault="007B2D55">
            <w:pPr>
              <w:spacing w:line="480" w:lineRule="auto"/>
              <w:rPr>
                <w:rFonts w:ascii="inherit" w:hAnsi="inherit"/>
                <w:color w:val="000000"/>
                <w:sz w:val="18"/>
                <w:szCs w:val="18"/>
              </w:rPr>
            </w:pPr>
            <w:r>
              <w:rPr>
                <w:rStyle w:val="crayon-e"/>
                <w:rFonts w:ascii="inherit" w:hAnsi="inherit"/>
                <w:color w:val="000000"/>
                <w:sz w:val="18"/>
                <w:szCs w:val="18"/>
              </w:rPr>
              <w:t xml:space="preserve">Company </w:t>
            </w:r>
            <w:r>
              <w:rPr>
                <w:rStyle w:val="crayon-v"/>
                <w:rFonts w:ascii="inherit" w:hAnsi="inherit"/>
                <w:color w:val="000000"/>
                <w:sz w:val="18"/>
                <w:szCs w:val="18"/>
              </w:rPr>
              <w:t>Value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30</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 xml:space="preserve">Company </w:t>
            </w:r>
            <w:r>
              <w:rPr>
                <w:rStyle w:val="crayon-v"/>
                <w:rFonts w:ascii="inherit" w:hAnsi="inherit"/>
                <w:color w:val="000000"/>
                <w:sz w:val="18"/>
                <w:szCs w:val="18"/>
              </w:rPr>
              <w:t>Name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EBAY</w:t>
            </w:r>
          </w:p>
          <w:p w:rsidR="007B2D55" w:rsidRDefault="007B2D55">
            <w:pPr>
              <w:spacing w:line="480" w:lineRule="auto"/>
              <w:rPr>
                <w:rFonts w:ascii="inherit" w:hAnsi="inherit"/>
                <w:color w:val="000000"/>
                <w:sz w:val="18"/>
                <w:szCs w:val="18"/>
              </w:rPr>
            </w:pPr>
            <w:r>
              <w:rPr>
                <w:rStyle w:val="crayon-e"/>
                <w:rFonts w:ascii="inherit" w:hAnsi="inherit"/>
                <w:color w:val="000000"/>
                <w:sz w:val="18"/>
                <w:szCs w:val="18"/>
              </w:rPr>
              <w:t xml:space="preserve">Company </w:t>
            </w:r>
            <w:r>
              <w:rPr>
                <w:rStyle w:val="crayon-v"/>
                <w:rFonts w:ascii="inherit" w:hAnsi="inherit"/>
                <w:color w:val="000000"/>
                <w:sz w:val="18"/>
                <w:szCs w:val="18"/>
              </w:rPr>
              <w:t>Value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10</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 xml:space="preserve">Company </w:t>
            </w:r>
            <w:r>
              <w:rPr>
                <w:rStyle w:val="crayon-v"/>
                <w:rFonts w:ascii="inherit" w:hAnsi="inherit"/>
                <w:color w:val="000000"/>
                <w:sz w:val="18"/>
                <w:szCs w:val="18"/>
              </w:rPr>
              <w:t>Name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PAYPAL</w:t>
            </w:r>
          </w:p>
          <w:p w:rsidR="007B2D55" w:rsidRDefault="007B2D55">
            <w:pPr>
              <w:spacing w:line="480" w:lineRule="auto"/>
              <w:rPr>
                <w:rFonts w:ascii="inherit" w:hAnsi="inherit"/>
                <w:color w:val="000000"/>
                <w:sz w:val="18"/>
                <w:szCs w:val="18"/>
              </w:rPr>
            </w:pPr>
            <w:r>
              <w:rPr>
                <w:rStyle w:val="crayon-e"/>
                <w:rFonts w:ascii="inherit" w:hAnsi="inherit"/>
                <w:color w:val="000000"/>
                <w:sz w:val="18"/>
                <w:szCs w:val="18"/>
              </w:rPr>
              <w:t xml:space="preserve">Company </w:t>
            </w:r>
            <w:r>
              <w:rPr>
                <w:rStyle w:val="crayon-v"/>
                <w:rFonts w:ascii="inherit" w:hAnsi="inherit"/>
                <w:color w:val="000000"/>
                <w:sz w:val="18"/>
                <w:szCs w:val="18"/>
              </w:rPr>
              <w:t>Value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15</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 xml:space="preserve">Company </w:t>
            </w:r>
            <w:r>
              <w:rPr>
                <w:rStyle w:val="crayon-v"/>
                <w:rFonts w:ascii="inherit" w:hAnsi="inherit"/>
                <w:color w:val="000000"/>
                <w:sz w:val="18"/>
                <w:szCs w:val="18"/>
              </w:rPr>
              <w:t>Name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GOOGLE</w:t>
            </w:r>
          </w:p>
          <w:p w:rsidR="007B2D55" w:rsidRDefault="007B2D55">
            <w:pPr>
              <w:spacing w:line="480" w:lineRule="auto"/>
              <w:rPr>
                <w:rFonts w:ascii="inherit" w:hAnsi="inherit"/>
                <w:color w:val="000000"/>
                <w:sz w:val="18"/>
                <w:szCs w:val="18"/>
              </w:rPr>
            </w:pPr>
            <w:r>
              <w:rPr>
                <w:rStyle w:val="crayon-e"/>
                <w:rFonts w:ascii="inherit" w:hAnsi="inherit"/>
                <w:color w:val="000000"/>
                <w:sz w:val="18"/>
                <w:szCs w:val="18"/>
              </w:rPr>
              <w:t xml:space="preserve">Company </w:t>
            </w:r>
            <w:r>
              <w:rPr>
                <w:rStyle w:val="crayon-v"/>
                <w:rFonts w:ascii="inherit" w:hAnsi="inherit"/>
                <w:color w:val="000000"/>
                <w:sz w:val="18"/>
                <w:szCs w:val="18"/>
              </w:rPr>
              <w:t>Value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20</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 xml:space="preserve">Company </w:t>
            </w:r>
            <w:r>
              <w:rPr>
                <w:rStyle w:val="crayon-v"/>
                <w:rFonts w:ascii="inherit" w:hAnsi="inherit"/>
                <w:color w:val="000000"/>
                <w:sz w:val="18"/>
                <w:szCs w:val="18"/>
              </w:rPr>
              <w:t>Name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YAHOO</w:t>
            </w:r>
          </w:p>
          <w:p w:rsidR="007B2D55" w:rsidRDefault="007B2D55">
            <w:pPr>
              <w:spacing w:line="480" w:lineRule="auto"/>
              <w:rPr>
                <w:rFonts w:ascii="inherit" w:hAnsi="inherit"/>
                <w:color w:val="000000"/>
                <w:sz w:val="18"/>
                <w:szCs w:val="18"/>
              </w:rPr>
            </w:pPr>
            <w:r>
              <w:rPr>
                <w:rStyle w:val="crayon-e"/>
                <w:rFonts w:ascii="inherit" w:hAnsi="inherit"/>
                <w:color w:val="000000"/>
                <w:sz w:val="18"/>
                <w:szCs w:val="18"/>
              </w:rPr>
              <w:t xml:space="preserve">Company </w:t>
            </w:r>
            <w:r>
              <w:rPr>
                <w:rStyle w:val="crayon-v"/>
                <w:rFonts w:ascii="inherit" w:hAnsi="inherit"/>
                <w:color w:val="000000"/>
                <w:sz w:val="18"/>
                <w:szCs w:val="18"/>
              </w:rPr>
              <w:t>Value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25</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 xml:space="preserve">Company </w:t>
            </w:r>
            <w:r>
              <w:rPr>
                <w:rStyle w:val="crayon-v"/>
                <w:rFonts w:ascii="inherit" w:hAnsi="inherit"/>
                <w:color w:val="000000"/>
                <w:sz w:val="18"/>
                <w:szCs w:val="18"/>
              </w:rPr>
              <w:t>Name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ATT</w:t>
            </w:r>
          </w:p>
        </w:tc>
      </w:tr>
    </w:tbl>
    <w:p w:rsidR="007B2D55" w:rsidRDefault="007B2D55" w:rsidP="007B2D55">
      <w:pPr>
        <w:pStyle w:val="Heading3"/>
        <w:shd w:val="clear" w:color="auto" w:fill="FFFFFF"/>
        <w:spacing w:before="0" w:beforeAutospacing="0" w:after="300" w:afterAutospacing="0"/>
        <w:rPr>
          <w:rFonts w:ascii="Helvetica" w:hAnsi="Helvetica" w:cs="Helvetica"/>
          <w:color w:val="222222"/>
        </w:rPr>
      </w:pPr>
      <w:r>
        <w:rPr>
          <w:rFonts w:ascii="Helvetica" w:hAnsi="Helvetica" w:cs="Helvetica"/>
          <w:color w:val="222222"/>
        </w:rPr>
        <w:t>Point-4</w:t>
      </w:r>
    </w:p>
    <w:p w:rsidR="007B2D55" w:rsidRDefault="007B2D55" w:rsidP="007B2D55">
      <w:pPr>
        <w:pStyle w:val="NormalWeb"/>
        <w:shd w:val="clear" w:color="auto" w:fill="FFFFFF"/>
        <w:spacing w:before="0" w:beforeAutospacing="0" w:after="450" w:afterAutospacing="0"/>
        <w:rPr>
          <w:rFonts w:ascii="Helvetica" w:hAnsi="Helvetica" w:cs="Helvetica"/>
          <w:color w:val="222222"/>
          <w:sz w:val="27"/>
          <w:szCs w:val="27"/>
        </w:rPr>
      </w:pPr>
      <w:r>
        <w:rPr>
          <w:rFonts w:ascii="Helvetica" w:hAnsi="Helvetica" w:cs="Helvetica"/>
          <w:color w:val="222222"/>
          <w:sz w:val="27"/>
          <w:szCs w:val="27"/>
        </w:rPr>
        <w:t>Enum constants are implicitly static and </w:t>
      </w:r>
      <w:hyperlink r:id="rId51" w:tgtFrame="_blank" w:history="1">
        <w:r>
          <w:rPr>
            <w:rStyle w:val="Hyperlink"/>
            <w:rFonts w:ascii="Helvetica" w:hAnsi="Helvetica" w:cs="Helvetica"/>
            <w:color w:val="B11F24"/>
            <w:sz w:val="27"/>
            <w:szCs w:val="27"/>
          </w:rPr>
          <w:t>final</w:t>
        </w:r>
      </w:hyperlink>
      <w:r>
        <w:rPr>
          <w:rFonts w:ascii="Helvetica" w:hAnsi="Helvetica" w:cs="Helvetica"/>
          <w:color w:val="222222"/>
          <w:sz w:val="27"/>
          <w:szCs w:val="27"/>
        </w:rPr>
        <w:t> and can not be changed once created.</w:t>
      </w:r>
    </w:p>
    <w:p w:rsidR="007B2D55" w:rsidRDefault="007B2D55" w:rsidP="007B2D55">
      <w:pPr>
        <w:pStyle w:val="Heading3"/>
        <w:shd w:val="clear" w:color="auto" w:fill="FFFFFF"/>
        <w:spacing w:before="0" w:beforeAutospacing="0" w:after="300" w:afterAutospacing="0"/>
        <w:rPr>
          <w:rFonts w:ascii="Helvetica" w:hAnsi="Helvetica" w:cs="Helvetica"/>
          <w:color w:val="222222"/>
        </w:rPr>
      </w:pPr>
      <w:r>
        <w:rPr>
          <w:rFonts w:ascii="Helvetica" w:hAnsi="Helvetica" w:cs="Helvetica"/>
          <w:color w:val="222222"/>
        </w:rPr>
        <w:t>Point-5</w:t>
      </w:r>
    </w:p>
    <w:p w:rsidR="007B2D55" w:rsidRDefault="007B2D55" w:rsidP="007B2D55">
      <w:pPr>
        <w:pStyle w:val="NormalWeb"/>
        <w:shd w:val="clear" w:color="auto" w:fill="FFFFFF"/>
        <w:spacing w:before="0" w:beforeAutospacing="0" w:after="450" w:afterAutospacing="0"/>
        <w:rPr>
          <w:rFonts w:ascii="Helvetica" w:hAnsi="Helvetica" w:cs="Helvetica"/>
          <w:color w:val="222222"/>
          <w:sz w:val="27"/>
          <w:szCs w:val="27"/>
        </w:rPr>
      </w:pPr>
      <w:r>
        <w:rPr>
          <w:rFonts w:ascii="Helvetica" w:hAnsi="Helvetica" w:cs="Helvetica"/>
          <w:color w:val="222222"/>
          <w:sz w:val="27"/>
          <w:szCs w:val="27"/>
        </w:rPr>
        <w:t>Enum can be safely compare using:</w:t>
      </w:r>
    </w:p>
    <w:p w:rsidR="007B2D55" w:rsidRDefault="007B2D55" w:rsidP="007B2D55">
      <w:pPr>
        <w:numPr>
          <w:ilvl w:val="0"/>
          <w:numId w:val="5"/>
        </w:numPr>
        <w:shd w:val="clear" w:color="auto" w:fill="FFFFFF"/>
        <w:spacing w:before="100" w:beforeAutospacing="1" w:after="120" w:line="240" w:lineRule="auto"/>
        <w:ind w:left="675"/>
        <w:rPr>
          <w:rFonts w:ascii="Helvetica" w:hAnsi="Helvetica" w:cs="Helvetica"/>
          <w:color w:val="222222"/>
          <w:sz w:val="27"/>
          <w:szCs w:val="27"/>
        </w:rPr>
      </w:pPr>
      <w:r>
        <w:rPr>
          <w:rFonts w:ascii="Helvetica" w:hAnsi="Helvetica" w:cs="Helvetica"/>
          <w:color w:val="222222"/>
          <w:sz w:val="27"/>
          <w:szCs w:val="27"/>
        </w:rPr>
        <w:t>Switch-Case Statement</w:t>
      </w:r>
    </w:p>
    <w:p w:rsidR="007B2D55" w:rsidRDefault="007B2D55" w:rsidP="007B2D55">
      <w:pPr>
        <w:numPr>
          <w:ilvl w:val="0"/>
          <w:numId w:val="5"/>
        </w:numPr>
        <w:shd w:val="clear" w:color="auto" w:fill="FFFFFF"/>
        <w:spacing w:before="100" w:beforeAutospacing="1" w:after="120" w:line="240" w:lineRule="auto"/>
        <w:ind w:left="675"/>
        <w:rPr>
          <w:rFonts w:ascii="Helvetica" w:hAnsi="Helvetica" w:cs="Helvetica"/>
          <w:color w:val="222222"/>
          <w:sz w:val="27"/>
          <w:szCs w:val="27"/>
        </w:rPr>
      </w:pPr>
      <w:r>
        <w:rPr>
          <w:rFonts w:ascii="Helvetica" w:hAnsi="Helvetica" w:cs="Helvetica"/>
          <w:color w:val="222222"/>
          <w:sz w:val="27"/>
          <w:szCs w:val="27"/>
        </w:rPr>
        <w:t>== Operator</w:t>
      </w:r>
    </w:p>
    <w:p w:rsidR="007B2D55" w:rsidRDefault="007B2D55" w:rsidP="007B2D55">
      <w:pPr>
        <w:numPr>
          <w:ilvl w:val="0"/>
          <w:numId w:val="5"/>
        </w:numPr>
        <w:shd w:val="clear" w:color="auto" w:fill="FFFFFF"/>
        <w:spacing w:before="100" w:beforeAutospacing="1" w:after="120" w:line="240" w:lineRule="auto"/>
        <w:ind w:left="675"/>
        <w:rPr>
          <w:rFonts w:ascii="Helvetica" w:hAnsi="Helvetica" w:cs="Helvetica"/>
          <w:color w:val="222222"/>
          <w:sz w:val="27"/>
          <w:szCs w:val="27"/>
        </w:rPr>
      </w:pPr>
      <w:hyperlink r:id="rId52" w:tgtFrame="_blank" w:history="1">
        <w:r>
          <w:rPr>
            <w:rStyle w:val="Hyperlink"/>
            <w:rFonts w:ascii="Helvetica" w:hAnsi="Helvetica" w:cs="Helvetica"/>
            <w:color w:val="B11F24"/>
            <w:sz w:val="27"/>
            <w:szCs w:val="27"/>
          </w:rPr>
          <w:t>.equals()</w:t>
        </w:r>
      </w:hyperlink>
      <w:r>
        <w:rPr>
          <w:rFonts w:ascii="Helvetica" w:hAnsi="Helvetica" w:cs="Helvetica"/>
          <w:color w:val="222222"/>
          <w:sz w:val="27"/>
          <w:szCs w:val="27"/>
        </w:rPr>
        <w:t> method</w:t>
      </w:r>
    </w:p>
    <w:p w:rsidR="007B2D55" w:rsidRDefault="007B2D55" w:rsidP="007B2D55">
      <w:pPr>
        <w:shd w:val="clear" w:color="auto" w:fill="FFFFFF"/>
        <w:spacing w:after="0"/>
        <w:rPr>
          <w:rFonts w:ascii="inherit" w:hAnsi="inherit" w:cs="Courier New"/>
          <w:color w:val="FFFFFF"/>
          <w:sz w:val="27"/>
          <w:szCs w:val="27"/>
        </w:rPr>
      </w:pPr>
      <w:r>
        <w:rPr>
          <w:rStyle w:val="crayon-language"/>
          <w:rFonts w:ascii="inherit" w:hAnsi="inherit" w:cs="Courier New"/>
          <w:color w:val="FFFFFF"/>
          <w:sz w:val="27"/>
          <w:szCs w:val="27"/>
        </w:rPr>
        <w:t>Java</w:t>
      </w:r>
    </w:p>
    <w:tbl>
      <w:tblPr>
        <w:tblW w:w="0" w:type="auto"/>
        <w:tblCellSpacing w:w="15" w:type="dxa"/>
        <w:tblCellMar>
          <w:top w:w="15" w:type="dxa"/>
          <w:left w:w="15" w:type="dxa"/>
          <w:bottom w:w="15" w:type="dxa"/>
          <w:right w:w="15" w:type="dxa"/>
        </w:tblCellMar>
        <w:tblLook w:val="04A0"/>
      </w:tblPr>
      <w:tblGrid>
        <w:gridCol w:w="6780"/>
      </w:tblGrid>
      <w:tr w:rsidR="007B2D55" w:rsidTr="007B2D55">
        <w:trPr>
          <w:tblCellSpacing w:w="15" w:type="dxa"/>
        </w:trPr>
        <w:tc>
          <w:tcPr>
            <w:tcW w:w="6720" w:type="dxa"/>
            <w:tcBorders>
              <w:top w:val="nil"/>
              <w:left w:val="nil"/>
              <w:bottom w:val="nil"/>
              <w:right w:val="nil"/>
            </w:tcBorders>
            <w:vAlign w:val="center"/>
            <w:hideMark/>
          </w:tcPr>
          <w:p w:rsidR="007B2D55" w:rsidRDefault="007B2D55">
            <w:pPr>
              <w:spacing w:line="480" w:lineRule="auto"/>
              <w:rPr>
                <w:rFonts w:ascii="inherit" w:hAnsi="inherit"/>
                <w:color w:val="000000"/>
                <w:sz w:val="18"/>
                <w:szCs w:val="18"/>
              </w:rPr>
            </w:pPr>
            <w:r>
              <w:rPr>
                <w:rStyle w:val="crayon-e"/>
                <w:rFonts w:ascii="inherit" w:hAnsi="inherit"/>
                <w:color w:val="000000"/>
                <w:sz w:val="18"/>
                <w:szCs w:val="18"/>
              </w:rPr>
              <w:t xml:space="preserve">Company </w:t>
            </w:r>
            <w:r>
              <w:rPr>
                <w:rStyle w:val="crayon-v"/>
                <w:rFonts w:ascii="inherit" w:hAnsi="inherit"/>
                <w:color w:val="000000"/>
                <w:sz w:val="18"/>
                <w:szCs w:val="18"/>
              </w:rPr>
              <w:t>eBay</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Company</w:t>
            </w:r>
            <w:r>
              <w:rPr>
                <w:rStyle w:val="crayon-sy"/>
                <w:rFonts w:ascii="inherit" w:hAnsi="inherit"/>
                <w:color w:val="000000"/>
                <w:sz w:val="18"/>
                <w:szCs w:val="18"/>
              </w:rPr>
              <w:t>.</w:t>
            </w:r>
            <w:r>
              <w:rPr>
                <w:rStyle w:val="crayon-v"/>
                <w:rFonts w:ascii="inherit" w:hAnsi="inherit"/>
                <w:color w:val="000000"/>
                <w:sz w:val="18"/>
                <w:szCs w:val="18"/>
              </w:rPr>
              <w:t>EBAY</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st"/>
                <w:rFonts w:ascii="inherit" w:hAnsi="inherit"/>
                <w:color w:val="000000"/>
                <w:sz w:val="18"/>
                <w:szCs w:val="18"/>
              </w:rPr>
              <w:t>if</w:t>
            </w:r>
            <w:r>
              <w:rPr>
                <w:rStyle w:val="crayon-sy"/>
                <w:rFonts w:ascii="inherit" w:hAnsi="inherit"/>
                <w:color w:val="000000"/>
                <w:sz w:val="18"/>
                <w:szCs w:val="18"/>
              </w:rPr>
              <w:t>(</w:t>
            </w:r>
            <w:r>
              <w:rPr>
                <w:rStyle w:val="crayon-v"/>
                <w:rFonts w:ascii="inherit" w:hAnsi="inherit"/>
                <w:color w:val="000000"/>
                <w:sz w:val="18"/>
                <w:szCs w:val="18"/>
              </w:rPr>
              <w:t>eBay</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Company</w:t>
            </w:r>
            <w:r>
              <w:rPr>
                <w:rStyle w:val="crayon-sy"/>
                <w:rFonts w:ascii="inherit" w:hAnsi="inherit"/>
                <w:color w:val="000000"/>
                <w:sz w:val="18"/>
                <w:szCs w:val="18"/>
              </w:rPr>
              <w:t>.</w:t>
            </w:r>
            <w:r>
              <w:rPr>
                <w:rStyle w:val="crayon-v"/>
                <w:rFonts w:ascii="inherit" w:hAnsi="inherit"/>
                <w:color w:val="000000"/>
                <w:sz w:val="18"/>
                <w:szCs w:val="18"/>
              </w:rPr>
              <w:t>EBAY</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log</w:t>
            </w:r>
            <w:r>
              <w:rPr>
                <w:rStyle w:val="crayon-sy"/>
                <w:rFonts w:ascii="inherit" w:hAnsi="inherit"/>
                <w:color w:val="000000"/>
                <w:sz w:val="18"/>
                <w:szCs w:val="18"/>
              </w:rPr>
              <w:t>.</w:t>
            </w:r>
            <w:r>
              <w:rPr>
                <w:rStyle w:val="crayon-e"/>
                <w:rFonts w:ascii="inherit" w:hAnsi="inherit"/>
                <w:color w:val="000000"/>
                <w:sz w:val="18"/>
                <w:szCs w:val="18"/>
              </w:rPr>
              <w:t>info</w:t>
            </w:r>
            <w:r>
              <w:rPr>
                <w:rStyle w:val="crayon-sy"/>
                <w:rFonts w:ascii="inherit" w:hAnsi="inherit"/>
                <w:color w:val="000000"/>
                <w:sz w:val="18"/>
                <w:szCs w:val="18"/>
              </w:rPr>
              <w:t>(</w:t>
            </w:r>
            <w:r>
              <w:rPr>
                <w:rStyle w:val="crayon-s"/>
                <w:rFonts w:ascii="inherit" w:hAnsi="inherit"/>
                <w:color w:val="000000"/>
                <w:sz w:val="18"/>
                <w:szCs w:val="18"/>
              </w:rPr>
              <w:t>"enum in java can be compared using =="</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sy"/>
                <w:rFonts w:ascii="inherit" w:hAnsi="inherit"/>
                <w:color w:val="000000"/>
                <w:sz w:val="18"/>
                <w:szCs w:val="18"/>
              </w:rPr>
              <w:t>}</w:t>
            </w:r>
          </w:p>
        </w:tc>
      </w:tr>
    </w:tbl>
    <w:p w:rsidR="007B2D55" w:rsidRDefault="007B2D55" w:rsidP="007B2D55">
      <w:pPr>
        <w:shd w:val="clear" w:color="auto" w:fill="FFFFFF"/>
        <w:rPr>
          <w:rFonts w:ascii="Helvetica" w:hAnsi="Helvetica" w:cs="Helvetica"/>
          <w:color w:val="222222"/>
          <w:sz w:val="27"/>
          <w:szCs w:val="27"/>
        </w:rPr>
      </w:pPr>
      <w:r>
        <w:rPr>
          <w:rFonts w:ascii="Helvetica" w:hAnsi="Helvetica" w:cs="Helvetica"/>
          <w:color w:val="222222"/>
          <w:sz w:val="27"/>
          <w:szCs w:val="27"/>
        </w:rPr>
        <w:br/>
        <w:t>Please </w:t>
      </w:r>
      <w:hyperlink r:id="rId53" w:tgtFrame="_blank" w:history="1">
        <w:r>
          <w:rPr>
            <w:rStyle w:val="Hyperlink"/>
            <w:rFonts w:ascii="Helvetica" w:hAnsi="Helvetica" w:cs="Helvetica"/>
            <w:color w:val="B11F24"/>
            <w:sz w:val="27"/>
            <w:szCs w:val="27"/>
          </w:rPr>
          <w:t>follow complete tutorial</w:t>
        </w:r>
      </w:hyperlink>
      <w:r>
        <w:rPr>
          <w:rFonts w:ascii="Helvetica" w:hAnsi="Helvetica" w:cs="Helvetica"/>
          <w:color w:val="222222"/>
          <w:sz w:val="27"/>
          <w:szCs w:val="27"/>
        </w:rPr>
        <w:t>.</w:t>
      </w:r>
    </w:p>
    <w:p w:rsidR="007B2D55" w:rsidRDefault="007B2D55" w:rsidP="007B2D55">
      <w:pPr>
        <w:pStyle w:val="Heading3"/>
        <w:shd w:val="clear" w:color="auto" w:fill="FFFFFF"/>
        <w:spacing w:before="0" w:beforeAutospacing="0" w:after="300" w:afterAutospacing="0"/>
        <w:rPr>
          <w:rFonts w:ascii="Helvetica" w:hAnsi="Helvetica" w:cs="Helvetica"/>
          <w:color w:val="222222"/>
        </w:rPr>
      </w:pPr>
      <w:r>
        <w:rPr>
          <w:rFonts w:ascii="Helvetica" w:hAnsi="Helvetica" w:cs="Helvetica"/>
          <w:color w:val="222222"/>
        </w:rPr>
        <w:t>Point-6</w:t>
      </w:r>
    </w:p>
    <w:p w:rsidR="007B2D55" w:rsidRDefault="007B2D55" w:rsidP="007B2D55">
      <w:pPr>
        <w:pStyle w:val="NormalWeb"/>
        <w:shd w:val="clear" w:color="auto" w:fill="FFFFFF"/>
        <w:spacing w:before="0" w:beforeAutospacing="0" w:after="450" w:afterAutospacing="0"/>
        <w:rPr>
          <w:rFonts w:ascii="Helvetica" w:hAnsi="Helvetica" w:cs="Helvetica"/>
          <w:color w:val="222222"/>
          <w:sz w:val="27"/>
          <w:szCs w:val="27"/>
        </w:rPr>
      </w:pPr>
      <w:r>
        <w:rPr>
          <w:rFonts w:ascii="Helvetica" w:hAnsi="Helvetica" w:cs="Helvetica"/>
          <w:color w:val="222222"/>
          <w:sz w:val="27"/>
          <w:szCs w:val="27"/>
        </w:rPr>
        <w:t>You can not create instance of enums by using new operator in Java because constructor of Enum in </w:t>
      </w:r>
      <w:hyperlink r:id="rId54" w:tgtFrame="_blank" w:history="1">
        <w:r>
          <w:rPr>
            <w:rStyle w:val="Hyperlink"/>
            <w:rFonts w:ascii="Helvetica" w:hAnsi="Helvetica" w:cs="Helvetica"/>
            <w:color w:val="B11F24"/>
            <w:sz w:val="27"/>
            <w:szCs w:val="27"/>
          </w:rPr>
          <w:t>Java</w:t>
        </w:r>
      </w:hyperlink>
      <w:r>
        <w:rPr>
          <w:rFonts w:ascii="Helvetica" w:hAnsi="Helvetica" w:cs="Helvetica"/>
          <w:color w:val="222222"/>
          <w:sz w:val="27"/>
          <w:szCs w:val="27"/>
        </w:rPr>
        <w:t> can only be private and Enums constants can only be created inside Enums itself.</w:t>
      </w:r>
    </w:p>
    <w:p w:rsidR="007B2D55" w:rsidRDefault="007B2D55" w:rsidP="007B2D55">
      <w:pPr>
        <w:pStyle w:val="Heading3"/>
        <w:shd w:val="clear" w:color="auto" w:fill="FFFFFF"/>
        <w:spacing w:before="0" w:beforeAutospacing="0" w:after="300" w:afterAutospacing="0"/>
        <w:rPr>
          <w:rFonts w:ascii="Helvetica" w:hAnsi="Helvetica" w:cs="Helvetica"/>
          <w:color w:val="222222"/>
        </w:rPr>
      </w:pPr>
      <w:r>
        <w:rPr>
          <w:rFonts w:ascii="Helvetica" w:hAnsi="Helvetica" w:cs="Helvetica"/>
          <w:color w:val="222222"/>
        </w:rPr>
        <w:t>Point-7</w:t>
      </w:r>
    </w:p>
    <w:p w:rsidR="007B2D55" w:rsidRDefault="007B2D55" w:rsidP="007B2D55">
      <w:pPr>
        <w:pStyle w:val="NormalWeb"/>
        <w:shd w:val="clear" w:color="auto" w:fill="FFFFFF"/>
        <w:spacing w:before="0" w:beforeAutospacing="0" w:after="450" w:afterAutospacing="0"/>
        <w:rPr>
          <w:rFonts w:ascii="Helvetica" w:hAnsi="Helvetica" w:cs="Helvetica"/>
          <w:color w:val="222222"/>
          <w:sz w:val="27"/>
          <w:szCs w:val="27"/>
        </w:rPr>
      </w:pPr>
      <w:r>
        <w:rPr>
          <w:rFonts w:ascii="Helvetica" w:hAnsi="Helvetica" w:cs="Helvetica"/>
          <w:color w:val="222222"/>
          <w:sz w:val="27"/>
          <w:szCs w:val="27"/>
        </w:rPr>
        <w:t>Instance of Enum in Java is created when any Enum constants are first called or </w:t>
      </w:r>
      <w:hyperlink r:id="rId55" w:tgtFrame="_blank" w:history="1">
        <w:r>
          <w:rPr>
            <w:rStyle w:val="Hyperlink"/>
            <w:rFonts w:ascii="Helvetica" w:hAnsi="Helvetica" w:cs="Helvetica"/>
            <w:color w:val="B11F24"/>
            <w:sz w:val="27"/>
            <w:szCs w:val="27"/>
          </w:rPr>
          <w:t>referenced</w:t>
        </w:r>
      </w:hyperlink>
      <w:r>
        <w:rPr>
          <w:rFonts w:ascii="Helvetica" w:hAnsi="Helvetica" w:cs="Helvetica"/>
          <w:color w:val="222222"/>
          <w:sz w:val="27"/>
          <w:szCs w:val="27"/>
        </w:rPr>
        <w:t> in code.</w:t>
      </w:r>
    </w:p>
    <w:p w:rsidR="007B2D55" w:rsidRDefault="007B2D55" w:rsidP="007B2D55">
      <w:pPr>
        <w:pStyle w:val="Heading3"/>
        <w:shd w:val="clear" w:color="auto" w:fill="FFFFFF"/>
        <w:spacing w:before="0" w:beforeAutospacing="0" w:after="300" w:afterAutospacing="0"/>
        <w:rPr>
          <w:rFonts w:ascii="Helvetica" w:hAnsi="Helvetica" w:cs="Helvetica"/>
          <w:color w:val="222222"/>
        </w:rPr>
      </w:pPr>
      <w:r>
        <w:rPr>
          <w:rFonts w:ascii="Helvetica" w:hAnsi="Helvetica" w:cs="Helvetica"/>
          <w:color w:val="222222"/>
        </w:rPr>
        <w:t>Point-8</w:t>
      </w:r>
    </w:p>
    <w:p w:rsidR="007B2D55" w:rsidRDefault="007B2D55" w:rsidP="007B2D55">
      <w:pPr>
        <w:pStyle w:val="NormalWeb"/>
        <w:shd w:val="clear" w:color="auto" w:fill="FFFFFF"/>
        <w:spacing w:before="0" w:beforeAutospacing="0" w:after="450" w:afterAutospacing="0"/>
        <w:rPr>
          <w:rFonts w:ascii="Helvetica" w:hAnsi="Helvetica" w:cs="Helvetica"/>
          <w:color w:val="222222"/>
          <w:sz w:val="27"/>
          <w:szCs w:val="27"/>
        </w:rPr>
      </w:pPr>
      <w:r>
        <w:rPr>
          <w:rFonts w:ascii="Helvetica" w:hAnsi="Helvetica" w:cs="Helvetica"/>
          <w:color w:val="222222"/>
          <w:sz w:val="27"/>
          <w:szCs w:val="27"/>
        </w:rPr>
        <w:t>An enum specifies a list of constant values assigned to a </w:t>
      </w:r>
      <w:hyperlink r:id="rId56" w:tgtFrame="_blank" w:history="1">
        <w:r>
          <w:rPr>
            <w:rStyle w:val="Hyperlink"/>
            <w:rFonts w:ascii="Helvetica" w:hAnsi="Helvetica" w:cs="Helvetica"/>
            <w:color w:val="B11F24"/>
            <w:sz w:val="27"/>
            <w:szCs w:val="27"/>
          </w:rPr>
          <w:t>type</w:t>
        </w:r>
      </w:hyperlink>
      <w:r>
        <w:rPr>
          <w:rFonts w:ascii="Helvetica" w:hAnsi="Helvetica" w:cs="Helvetica"/>
          <w:color w:val="222222"/>
          <w:sz w:val="27"/>
          <w:szCs w:val="27"/>
        </w:rPr>
        <w:t>.</w:t>
      </w:r>
    </w:p>
    <w:p w:rsidR="007B2D55" w:rsidRDefault="007B2D55" w:rsidP="007B2D55">
      <w:pPr>
        <w:pStyle w:val="Heading3"/>
        <w:shd w:val="clear" w:color="auto" w:fill="FFFFFF"/>
        <w:spacing w:before="0" w:beforeAutospacing="0" w:after="300" w:afterAutospacing="0"/>
        <w:rPr>
          <w:rFonts w:ascii="Helvetica" w:hAnsi="Helvetica" w:cs="Helvetica"/>
          <w:color w:val="222222"/>
        </w:rPr>
      </w:pPr>
      <w:r>
        <w:rPr>
          <w:rFonts w:ascii="Helvetica" w:hAnsi="Helvetica" w:cs="Helvetica"/>
          <w:color w:val="222222"/>
        </w:rPr>
        <w:t>Point-9</w:t>
      </w:r>
    </w:p>
    <w:p w:rsidR="007B2D55" w:rsidRDefault="007B2D55" w:rsidP="007B2D55">
      <w:pPr>
        <w:pStyle w:val="NormalWeb"/>
        <w:shd w:val="clear" w:color="auto" w:fill="FFFFFF"/>
        <w:spacing w:before="0" w:beforeAutospacing="0" w:after="450" w:afterAutospacing="0"/>
        <w:rPr>
          <w:rFonts w:ascii="Helvetica" w:hAnsi="Helvetica" w:cs="Helvetica"/>
          <w:color w:val="222222"/>
          <w:sz w:val="27"/>
          <w:szCs w:val="27"/>
        </w:rPr>
      </w:pPr>
      <w:r>
        <w:rPr>
          <w:rFonts w:ascii="Helvetica" w:hAnsi="Helvetica" w:cs="Helvetica"/>
          <w:color w:val="222222"/>
          <w:sz w:val="27"/>
          <w:szCs w:val="27"/>
        </w:rPr>
        <w:t>An enum can be declared outside or inside a class, but NOT in a method.</w:t>
      </w:r>
    </w:p>
    <w:p w:rsidR="007B2D55" w:rsidRDefault="007B2D55" w:rsidP="007B2D55">
      <w:pPr>
        <w:pStyle w:val="Heading3"/>
        <w:shd w:val="clear" w:color="auto" w:fill="FFFFFF"/>
        <w:spacing w:before="0" w:beforeAutospacing="0" w:after="300" w:afterAutospacing="0"/>
        <w:rPr>
          <w:rFonts w:ascii="Helvetica" w:hAnsi="Helvetica" w:cs="Helvetica"/>
          <w:color w:val="222222"/>
        </w:rPr>
      </w:pPr>
      <w:r>
        <w:rPr>
          <w:rFonts w:ascii="Helvetica" w:hAnsi="Helvetica" w:cs="Helvetica"/>
          <w:color w:val="222222"/>
        </w:rPr>
        <w:t>Point-10</w:t>
      </w:r>
    </w:p>
    <w:p w:rsidR="007B2D55" w:rsidRDefault="007B2D55" w:rsidP="007B2D55">
      <w:pPr>
        <w:pStyle w:val="NormalWeb"/>
        <w:shd w:val="clear" w:color="auto" w:fill="FFFFFF"/>
        <w:spacing w:before="0" w:beforeAutospacing="0" w:after="450" w:afterAutospacing="0"/>
        <w:rPr>
          <w:rFonts w:ascii="Helvetica" w:hAnsi="Helvetica" w:cs="Helvetica"/>
          <w:color w:val="222222"/>
          <w:sz w:val="27"/>
          <w:szCs w:val="27"/>
        </w:rPr>
      </w:pPr>
      <w:r>
        <w:rPr>
          <w:rFonts w:ascii="Helvetica" w:hAnsi="Helvetica" w:cs="Helvetica"/>
          <w:color w:val="222222"/>
          <w:sz w:val="27"/>
          <w:szCs w:val="27"/>
        </w:rPr>
        <w:t>An enum declared outside a class must NOT be marked static, final , </w:t>
      </w:r>
      <w:hyperlink r:id="rId57" w:tgtFrame="_blank" w:history="1">
        <w:r>
          <w:rPr>
            <w:rStyle w:val="Hyperlink"/>
            <w:rFonts w:ascii="Helvetica" w:hAnsi="Helvetica" w:cs="Helvetica"/>
            <w:color w:val="B11F24"/>
            <w:sz w:val="27"/>
            <w:szCs w:val="27"/>
          </w:rPr>
          <w:t>abstract</w:t>
        </w:r>
      </w:hyperlink>
      <w:r>
        <w:rPr>
          <w:rFonts w:ascii="Helvetica" w:hAnsi="Helvetica" w:cs="Helvetica"/>
          <w:color w:val="222222"/>
          <w:sz w:val="27"/>
          <w:szCs w:val="27"/>
        </w:rPr>
        <w:t>, protected , or private</w:t>
      </w:r>
    </w:p>
    <w:p w:rsidR="007B2D55" w:rsidRDefault="007B2D55" w:rsidP="007B2D55">
      <w:pPr>
        <w:pStyle w:val="Heading3"/>
        <w:shd w:val="clear" w:color="auto" w:fill="FFFFFF"/>
        <w:spacing w:before="0" w:beforeAutospacing="0" w:after="300" w:afterAutospacing="0"/>
        <w:rPr>
          <w:rFonts w:ascii="Helvetica" w:hAnsi="Helvetica" w:cs="Helvetica"/>
          <w:color w:val="222222"/>
        </w:rPr>
      </w:pPr>
      <w:r>
        <w:rPr>
          <w:rFonts w:ascii="Helvetica" w:hAnsi="Helvetica" w:cs="Helvetica"/>
          <w:color w:val="222222"/>
        </w:rPr>
        <w:t>Point-11</w:t>
      </w:r>
    </w:p>
    <w:p w:rsidR="007B2D55" w:rsidRDefault="007B2D55" w:rsidP="007B2D55">
      <w:pPr>
        <w:pStyle w:val="NormalWeb"/>
        <w:shd w:val="clear" w:color="auto" w:fill="FFFFFF"/>
        <w:spacing w:before="0" w:beforeAutospacing="0" w:after="450" w:afterAutospacing="0"/>
        <w:rPr>
          <w:rFonts w:ascii="Helvetica" w:hAnsi="Helvetica" w:cs="Helvetica"/>
          <w:color w:val="222222"/>
          <w:sz w:val="27"/>
          <w:szCs w:val="27"/>
        </w:rPr>
      </w:pPr>
      <w:r>
        <w:rPr>
          <w:rFonts w:ascii="Helvetica" w:hAnsi="Helvetica" w:cs="Helvetica"/>
          <w:color w:val="222222"/>
          <w:sz w:val="27"/>
          <w:szCs w:val="27"/>
        </w:rPr>
        <w:t>Enums can contain </w:t>
      </w:r>
      <w:hyperlink r:id="rId58" w:tgtFrame="_blank" w:history="1">
        <w:r>
          <w:rPr>
            <w:rStyle w:val="Hyperlink"/>
            <w:rFonts w:ascii="Helvetica" w:hAnsi="Helvetica" w:cs="Helvetica"/>
            <w:color w:val="B11F24"/>
            <w:sz w:val="27"/>
            <w:szCs w:val="27"/>
          </w:rPr>
          <w:t>constructors</w:t>
        </w:r>
      </w:hyperlink>
      <w:r>
        <w:rPr>
          <w:rFonts w:ascii="Helvetica" w:hAnsi="Helvetica" w:cs="Helvetica"/>
          <w:color w:val="222222"/>
          <w:sz w:val="27"/>
          <w:szCs w:val="27"/>
        </w:rPr>
        <w:t>, methods, variables, and constant class bodies.</w:t>
      </w:r>
    </w:p>
    <w:p w:rsidR="007B2D55" w:rsidRDefault="007B2D55" w:rsidP="007B2D55">
      <w:pPr>
        <w:pStyle w:val="Heading3"/>
        <w:shd w:val="clear" w:color="auto" w:fill="FFFFFF"/>
        <w:spacing w:before="0" w:beforeAutospacing="0" w:after="300" w:afterAutospacing="0"/>
        <w:rPr>
          <w:rFonts w:ascii="Helvetica" w:hAnsi="Helvetica" w:cs="Helvetica"/>
          <w:color w:val="222222"/>
        </w:rPr>
      </w:pPr>
      <w:r>
        <w:rPr>
          <w:rFonts w:ascii="Helvetica" w:hAnsi="Helvetica" w:cs="Helvetica"/>
          <w:color w:val="222222"/>
        </w:rPr>
        <w:t>Point-12</w:t>
      </w:r>
    </w:p>
    <w:p w:rsidR="007B2D55" w:rsidRDefault="007B2D55" w:rsidP="007B2D55">
      <w:pPr>
        <w:pStyle w:val="NormalWeb"/>
        <w:shd w:val="clear" w:color="auto" w:fill="FFFFFF"/>
        <w:spacing w:before="0" w:beforeAutospacing="0" w:after="450" w:afterAutospacing="0"/>
        <w:rPr>
          <w:rFonts w:ascii="Helvetica" w:hAnsi="Helvetica" w:cs="Helvetica"/>
          <w:color w:val="222222"/>
          <w:sz w:val="27"/>
          <w:szCs w:val="27"/>
        </w:rPr>
      </w:pPr>
      <w:r>
        <w:rPr>
          <w:rFonts w:ascii="Helvetica" w:hAnsi="Helvetica" w:cs="Helvetica"/>
          <w:color w:val="222222"/>
          <w:sz w:val="27"/>
          <w:szCs w:val="27"/>
        </w:rPr>
        <w:t>enum constants can send arguments to the enum constructor, using the syntax BIG(8), where the int literal 8 is passed to the enum constructor.</w:t>
      </w:r>
    </w:p>
    <w:p w:rsidR="007B2D55" w:rsidRDefault="007B2D55" w:rsidP="007B2D55">
      <w:pPr>
        <w:pStyle w:val="Heading3"/>
        <w:shd w:val="clear" w:color="auto" w:fill="FFFFFF"/>
        <w:spacing w:before="0" w:beforeAutospacing="0" w:after="300" w:afterAutospacing="0"/>
        <w:rPr>
          <w:rFonts w:ascii="Helvetica" w:hAnsi="Helvetica" w:cs="Helvetica"/>
          <w:color w:val="222222"/>
        </w:rPr>
      </w:pPr>
      <w:r>
        <w:rPr>
          <w:rFonts w:ascii="Helvetica" w:hAnsi="Helvetica" w:cs="Helvetica"/>
          <w:color w:val="222222"/>
        </w:rPr>
        <w:t>Point-13</w:t>
      </w:r>
    </w:p>
    <w:p w:rsidR="007B2D55" w:rsidRDefault="007B2D55" w:rsidP="007B2D55">
      <w:pPr>
        <w:pStyle w:val="NormalWeb"/>
        <w:shd w:val="clear" w:color="auto" w:fill="FFFFFF"/>
        <w:spacing w:before="0" w:beforeAutospacing="0" w:after="450" w:afterAutospacing="0"/>
        <w:rPr>
          <w:rFonts w:ascii="Helvetica" w:hAnsi="Helvetica" w:cs="Helvetica"/>
          <w:color w:val="222222"/>
          <w:sz w:val="27"/>
          <w:szCs w:val="27"/>
        </w:rPr>
      </w:pPr>
      <w:r>
        <w:rPr>
          <w:rFonts w:ascii="Helvetica" w:hAnsi="Helvetica" w:cs="Helvetica"/>
          <w:color w:val="222222"/>
          <w:sz w:val="27"/>
          <w:szCs w:val="27"/>
        </w:rPr>
        <w:t>enum constructors can have arguments, and can be </w:t>
      </w:r>
      <w:hyperlink r:id="rId59" w:tgtFrame="_blank" w:history="1">
        <w:r>
          <w:rPr>
            <w:rStyle w:val="Hyperlink"/>
            <w:rFonts w:ascii="Helvetica" w:hAnsi="Helvetica" w:cs="Helvetica"/>
            <w:color w:val="B11F24"/>
            <w:sz w:val="27"/>
            <w:szCs w:val="27"/>
          </w:rPr>
          <w:t>overloaded</w:t>
        </w:r>
      </w:hyperlink>
      <w:r>
        <w:rPr>
          <w:rFonts w:ascii="Helvetica" w:hAnsi="Helvetica" w:cs="Helvetica"/>
          <w:color w:val="222222"/>
          <w:sz w:val="27"/>
          <w:szCs w:val="27"/>
        </w:rPr>
        <w:t>.</w:t>
      </w:r>
    </w:p>
    <w:p w:rsidR="007B2D55" w:rsidRDefault="007B2D55" w:rsidP="007B2D55">
      <w:pPr>
        <w:pStyle w:val="Heading3"/>
        <w:shd w:val="clear" w:color="auto" w:fill="FFFFFF"/>
        <w:spacing w:before="0" w:beforeAutospacing="0" w:after="300" w:afterAutospacing="0"/>
        <w:rPr>
          <w:rFonts w:ascii="Helvetica" w:hAnsi="Helvetica" w:cs="Helvetica"/>
          <w:color w:val="222222"/>
        </w:rPr>
      </w:pPr>
      <w:r>
        <w:rPr>
          <w:rFonts w:ascii="Helvetica" w:hAnsi="Helvetica" w:cs="Helvetica"/>
          <w:color w:val="222222"/>
        </w:rPr>
        <w:t>Point-14</w:t>
      </w:r>
    </w:p>
    <w:p w:rsidR="007B2D55" w:rsidRDefault="007B2D55" w:rsidP="007B2D55">
      <w:pPr>
        <w:pStyle w:val="NormalWeb"/>
        <w:shd w:val="clear" w:color="auto" w:fill="FFFFFF"/>
        <w:spacing w:before="0" w:beforeAutospacing="0" w:after="450" w:afterAutospacing="0"/>
        <w:rPr>
          <w:rFonts w:ascii="Helvetica" w:hAnsi="Helvetica" w:cs="Helvetica"/>
          <w:color w:val="222222"/>
          <w:sz w:val="27"/>
          <w:szCs w:val="27"/>
        </w:rPr>
      </w:pPr>
      <w:r>
        <w:rPr>
          <w:rFonts w:ascii="Helvetica" w:hAnsi="Helvetica" w:cs="Helvetica"/>
          <w:color w:val="222222"/>
          <w:sz w:val="27"/>
          <w:szCs w:val="27"/>
        </w:rPr>
        <w:t>enum constructors can NEVER be invoked directly in code. They are always called </w:t>
      </w:r>
      <w:hyperlink r:id="rId60" w:tgtFrame="_blank" w:history="1">
        <w:r>
          <w:rPr>
            <w:rStyle w:val="Hyperlink"/>
            <w:rFonts w:ascii="Helvetica" w:hAnsi="Helvetica" w:cs="Helvetica"/>
            <w:color w:val="B11F24"/>
            <w:sz w:val="27"/>
            <w:szCs w:val="27"/>
          </w:rPr>
          <w:t>automatically</w:t>
        </w:r>
      </w:hyperlink>
      <w:r>
        <w:rPr>
          <w:rFonts w:ascii="Helvetica" w:hAnsi="Helvetica" w:cs="Helvetica"/>
          <w:color w:val="222222"/>
          <w:sz w:val="27"/>
          <w:szCs w:val="27"/>
        </w:rPr>
        <w:t> when an enum is initialized.</w:t>
      </w:r>
    </w:p>
    <w:p w:rsidR="007B2D55" w:rsidRDefault="007B2D55" w:rsidP="007B2D55">
      <w:pPr>
        <w:pStyle w:val="Heading3"/>
        <w:shd w:val="clear" w:color="auto" w:fill="FFFFFF"/>
        <w:spacing w:before="0" w:beforeAutospacing="0" w:after="300" w:afterAutospacing="0"/>
        <w:rPr>
          <w:rFonts w:ascii="Helvetica" w:hAnsi="Helvetica" w:cs="Helvetica"/>
          <w:color w:val="222222"/>
        </w:rPr>
      </w:pPr>
      <w:r>
        <w:rPr>
          <w:rFonts w:ascii="Helvetica" w:hAnsi="Helvetica" w:cs="Helvetica"/>
          <w:color w:val="222222"/>
        </w:rPr>
        <w:t>Point-15</w:t>
      </w:r>
    </w:p>
    <w:p w:rsidR="007B2D55" w:rsidRDefault="007B2D55" w:rsidP="007B2D55">
      <w:pPr>
        <w:pStyle w:val="NormalWeb"/>
        <w:shd w:val="clear" w:color="auto" w:fill="FFFFFF"/>
        <w:spacing w:before="0" w:beforeAutospacing="0" w:after="450" w:afterAutospacing="0"/>
        <w:rPr>
          <w:rFonts w:ascii="Helvetica" w:hAnsi="Helvetica" w:cs="Helvetica"/>
          <w:color w:val="222222"/>
          <w:sz w:val="27"/>
          <w:szCs w:val="27"/>
        </w:rPr>
      </w:pPr>
      <w:r>
        <w:rPr>
          <w:rFonts w:ascii="Helvetica" w:hAnsi="Helvetica" w:cs="Helvetica"/>
          <w:color w:val="222222"/>
          <w:sz w:val="27"/>
          <w:szCs w:val="27"/>
        </w:rPr>
        <w:t>The semicolon at the end of an enum declaration is optional.</w:t>
      </w:r>
    </w:p>
    <w:p w:rsidR="007B2D55" w:rsidRDefault="007B2D55" w:rsidP="007B2D55">
      <w:pPr>
        <w:pStyle w:val="NormalWeb"/>
        <w:shd w:val="clear" w:color="auto" w:fill="FFFFFF"/>
        <w:spacing w:before="0" w:beforeAutospacing="0" w:after="450" w:afterAutospacing="0"/>
        <w:rPr>
          <w:rFonts w:ascii="Helvetica" w:hAnsi="Helvetica" w:cs="Helvetica"/>
          <w:color w:val="222222"/>
          <w:sz w:val="27"/>
          <w:szCs w:val="27"/>
        </w:rPr>
      </w:pPr>
      <w:r>
        <w:rPr>
          <w:rStyle w:val="Strong"/>
          <w:rFonts w:ascii="Helvetica" w:hAnsi="Helvetica" w:cs="Helvetica"/>
          <w:color w:val="222222"/>
          <w:sz w:val="27"/>
          <w:szCs w:val="27"/>
        </w:rPr>
        <w:t>These are legal:</w:t>
      </w:r>
    </w:p>
    <w:p w:rsidR="007B2D55" w:rsidRDefault="007B2D55" w:rsidP="007B2D55">
      <w:pPr>
        <w:numPr>
          <w:ilvl w:val="0"/>
          <w:numId w:val="6"/>
        </w:numPr>
        <w:shd w:val="clear" w:color="auto" w:fill="FFFFFF"/>
        <w:spacing w:before="100" w:beforeAutospacing="1" w:after="120" w:line="480" w:lineRule="atLeast"/>
        <w:ind w:left="675"/>
        <w:rPr>
          <w:rFonts w:ascii="Helvetica" w:hAnsi="Helvetica" w:cs="Helvetica"/>
          <w:color w:val="222222"/>
          <w:sz w:val="27"/>
          <w:szCs w:val="27"/>
        </w:rPr>
      </w:pPr>
      <w:r>
        <w:rPr>
          <w:rFonts w:ascii="Helvetica" w:hAnsi="Helvetica" w:cs="Helvetica"/>
          <w:color w:val="222222"/>
          <w:sz w:val="27"/>
          <w:szCs w:val="27"/>
        </w:rPr>
        <w:t>enum Foo { ONE, TWO, THREE}</w:t>
      </w:r>
    </w:p>
    <w:p w:rsidR="007B2D55" w:rsidRDefault="007B2D55" w:rsidP="007B2D55">
      <w:pPr>
        <w:numPr>
          <w:ilvl w:val="0"/>
          <w:numId w:val="6"/>
        </w:numPr>
        <w:shd w:val="clear" w:color="auto" w:fill="FFFFFF"/>
        <w:spacing w:before="100" w:beforeAutospacing="1" w:after="120" w:line="480" w:lineRule="atLeast"/>
        <w:ind w:left="675"/>
        <w:rPr>
          <w:rFonts w:ascii="Helvetica" w:hAnsi="Helvetica" w:cs="Helvetica"/>
          <w:color w:val="222222"/>
          <w:sz w:val="27"/>
          <w:szCs w:val="27"/>
        </w:rPr>
      </w:pPr>
      <w:r>
        <w:rPr>
          <w:rFonts w:ascii="Helvetica" w:hAnsi="Helvetica" w:cs="Helvetica"/>
          <w:color w:val="222222"/>
          <w:sz w:val="27"/>
          <w:szCs w:val="27"/>
        </w:rPr>
        <w:t>enum Foo { ONE, TWO, THREE};</w:t>
      </w:r>
    </w:p>
    <w:p w:rsidR="007B2D55" w:rsidRDefault="007B2D55" w:rsidP="007B2D55">
      <w:pPr>
        <w:pStyle w:val="Heading3"/>
        <w:shd w:val="clear" w:color="auto" w:fill="FFFFFF"/>
        <w:spacing w:before="0" w:beforeAutospacing="0" w:after="300" w:afterAutospacing="0"/>
        <w:rPr>
          <w:rFonts w:ascii="Helvetica" w:hAnsi="Helvetica" w:cs="Helvetica"/>
          <w:color w:val="222222"/>
        </w:rPr>
      </w:pPr>
      <w:r>
        <w:rPr>
          <w:rFonts w:ascii="Helvetica" w:hAnsi="Helvetica" w:cs="Helvetica"/>
          <w:color w:val="222222"/>
        </w:rPr>
        <w:t>Another simple Java eNUM Example:</w:t>
      </w:r>
    </w:p>
    <w:p w:rsidR="007B2D55" w:rsidRDefault="007B2D55" w:rsidP="007B2D55">
      <w:pPr>
        <w:pStyle w:val="NormalWeb"/>
        <w:shd w:val="clear" w:color="auto" w:fill="FFFFFF"/>
        <w:spacing w:before="0" w:beforeAutospacing="0" w:after="450" w:afterAutospacing="0"/>
        <w:rPr>
          <w:rFonts w:ascii="Helvetica" w:hAnsi="Helvetica" w:cs="Helvetica"/>
          <w:color w:val="222222"/>
          <w:sz w:val="27"/>
          <w:szCs w:val="27"/>
        </w:rPr>
      </w:pPr>
      <w:r>
        <w:rPr>
          <w:rFonts w:ascii="Helvetica" w:hAnsi="Helvetica" w:cs="Helvetica"/>
          <w:noProof/>
          <w:color w:val="B11F24"/>
          <w:sz w:val="27"/>
          <w:szCs w:val="27"/>
        </w:rPr>
        <w:drawing>
          <wp:inline distT="0" distB="0" distL="0" distR="0">
            <wp:extent cx="3076575" cy="2057400"/>
            <wp:effectExtent l="0" t="0" r="0" b="0"/>
            <wp:docPr id="3" name="Picture 3" descr="enum_data_type - Crunchifiy">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um_data_type - Crunchifiy">
                      <a:hlinkClick r:id="rId61"/>
                    </pic:cNvPr>
                    <pic:cNvPicPr>
                      <a:picLocks noChangeAspect="1" noChangeArrowheads="1"/>
                    </pic:cNvPicPr>
                  </pic:nvPicPr>
                  <pic:blipFill>
                    <a:blip r:embed="rId62" cstate="print"/>
                    <a:srcRect/>
                    <a:stretch>
                      <a:fillRect/>
                    </a:stretch>
                  </pic:blipFill>
                  <pic:spPr bwMode="auto">
                    <a:xfrm>
                      <a:off x="0" y="0"/>
                      <a:ext cx="3076575" cy="2057400"/>
                    </a:xfrm>
                    <a:prstGeom prst="rect">
                      <a:avLst/>
                    </a:prstGeom>
                    <a:noFill/>
                    <a:ln w="9525">
                      <a:noFill/>
                      <a:miter lim="800000"/>
                      <a:headEnd/>
                      <a:tailEnd/>
                    </a:ln>
                  </pic:spPr>
                </pic:pic>
              </a:graphicData>
            </a:graphic>
          </wp:inline>
        </w:drawing>
      </w:r>
    </w:p>
    <w:p w:rsidR="007B2D55" w:rsidRDefault="007B2D55" w:rsidP="007B2D55">
      <w:pPr>
        <w:pStyle w:val="NormalWeb"/>
        <w:shd w:val="clear" w:color="auto" w:fill="FFFFFF"/>
        <w:spacing w:before="0" w:beforeAutospacing="0" w:after="450" w:afterAutospacing="0"/>
        <w:rPr>
          <w:rFonts w:ascii="Helvetica" w:hAnsi="Helvetica" w:cs="Helvetica"/>
          <w:color w:val="222222"/>
          <w:sz w:val="27"/>
          <w:szCs w:val="27"/>
        </w:rPr>
      </w:pPr>
      <w:r>
        <w:rPr>
          <w:rFonts w:ascii="Helvetica" w:hAnsi="Helvetica" w:cs="Helvetica"/>
          <w:color w:val="222222"/>
          <w:sz w:val="27"/>
          <w:szCs w:val="27"/>
        </w:rPr>
        <w:t>Enums are lists of constants. When you need a predefined list of values which do not represent some kind of numeric or textual data, you should use an enum.</w:t>
      </w:r>
    </w:p>
    <w:p w:rsidR="007B2D55" w:rsidRDefault="007B2D55" w:rsidP="007B2D55">
      <w:pPr>
        <w:pStyle w:val="NormalWeb"/>
        <w:shd w:val="clear" w:color="auto" w:fill="FFFFFF"/>
        <w:spacing w:before="0" w:beforeAutospacing="0" w:after="450" w:afterAutospacing="0"/>
        <w:rPr>
          <w:rFonts w:ascii="Helvetica" w:hAnsi="Helvetica" w:cs="Helvetica"/>
          <w:color w:val="222222"/>
          <w:sz w:val="27"/>
          <w:szCs w:val="27"/>
        </w:rPr>
      </w:pPr>
      <w:r>
        <w:rPr>
          <w:rFonts w:ascii="Helvetica" w:hAnsi="Helvetica" w:cs="Helvetica"/>
          <w:color w:val="222222"/>
          <w:sz w:val="27"/>
          <w:szCs w:val="27"/>
        </w:rPr>
        <w:t>You should always use enums when a </w:t>
      </w:r>
      <w:hyperlink r:id="rId63" w:tgtFrame="_blank" w:history="1">
        <w:r>
          <w:rPr>
            <w:rStyle w:val="Hyperlink"/>
            <w:rFonts w:ascii="Helvetica" w:hAnsi="Helvetica" w:cs="Helvetica"/>
            <w:color w:val="B11F24"/>
            <w:sz w:val="27"/>
            <w:szCs w:val="27"/>
          </w:rPr>
          <w:t>variable</w:t>
        </w:r>
      </w:hyperlink>
      <w:r>
        <w:rPr>
          <w:rFonts w:ascii="Helvetica" w:hAnsi="Helvetica" w:cs="Helvetica"/>
          <w:color w:val="222222"/>
          <w:sz w:val="27"/>
          <w:szCs w:val="27"/>
        </w:rPr>
        <w:t> (especially a method parameter) can only take one out of a small set of possible values. Examples would be things like type constants (contract status: “permanent”, “temp”, “apprentice”), or flags (“execute now”, “defer execution”).</w:t>
      </w:r>
    </w:p>
    <w:p w:rsidR="007B2D55" w:rsidRDefault="007B2D55" w:rsidP="007B2D55">
      <w:pPr>
        <w:pStyle w:val="NormalWeb"/>
        <w:shd w:val="clear" w:color="auto" w:fill="FFFFFF"/>
        <w:spacing w:before="0" w:beforeAutospacing="0" w:after="450" w:afterAutospacing="0"/>
        <w:rPr>
          <w:rFonts w:ascii="Helvetica" w:hAnsi="Helvetica" w:cs="Helvetica"/>
          <w:color w:val="222222"/>
          <w:sz w:val="27"/>
          <w:szCs w:val="27"/>
        </w:rPr>
      </w:pPr>
      <w:r>
        <w:rPr>
          <w:rFonts w:ascii="Helvetica" w:hAnsi="Helvetica" w:cs="Helvetica"/>
          <w:color w:val="222222"/>
          <w:sz w:val="27"/>
          <w:szCs w:val="27"/>
        </w:rPr>
        <w:t>If you use enums instead of integers (or String codes), you increase compile-time checking and avoid errors from passing in invalid </w:t>
      </w:r>
      <w:hyperlink r:id="rId64" w:tgtFrame="_blank" w:history="1">
        <w:r>
          <w:rPr>
            <w:rStyle w:val="Hyperlink"/>
            <w:rFonts w:ascii="Helvetica" w:hAnsi="Helvetica" w:cs="Helvetica"/>
            <w:color w:val="B11F24"/>
            <w:sz w:val="27"/>
            <w:szCs w:val="27"/>
          </w:rPr>
          <w:t>constants</w:t>
        </w:r>
      </w:hyperlink>
      <w:r>
        <w:rPr>
          <w:rFonts w:ascii="Helvetica" w:hAnsi="Helvetica" w:cs="Helvetica"/>
          <w:color w:val="222222"/>
          <w:sz w:val="27"/>
          <w:szCs w:val="27"/>
        </w:rPr>
        <w:t>, and you document which values are legal to use.</w:t>
      </w:r>
    </w:p>
    <w:p w:rsidR="007B2D55" w:rsidRDefault="007B2D55" w:rsidP="007B2D55">
      <w:pPr>
        <w:pStyle w:val="NormalWeb"/>
        <w:shd w:val="clear" w:color="auto" w:fill="FFFFFF"/>
        <w:spacing w:before="0" w:beforeAutospacing="0" w:after="450" w:afterAutospacing="0"/>
        <w:rPr>
          <w:rFonts w:ascii="Helvetica" w:hAnsi="Helvetica" w:cs="Helvetica"/>
          <w:color w:val="222222"/>
          <w:sz w:val="27"/>
          <w:szCs w:val="27"/>
        </w:rPr>
      </w:pPr>
      <w:r>
        <w:rPr>
          <w:rFonts w:ascii="Helvetica" w:hAnsi="Helvetica" w:cs="Helvetica"/>
          <w:color w:val="222222"/>
          <w:sz w:val="27"/>
          <w:szCs w:val="27"/>
        </w:rPr>
        <w:t>Between, overuse of enums might mean that your methods do too much (it’s often better to have several separate methods, rather than one method that takes several flags which modify what it does), but if you have to use flags or type codes, enums are the way to go.</w:t>
      </w:r>
    </w:p>
    <w:p w:rsidR="007B2D55" w:rsidRDefault="007B2D55" w:rsidP="007B2D55">
      <w:pPr>
        <w:pStyle w:val="Heading3"/>
        <w:shd w:val="clear" w:color="auto" w:fill="FFFFFF"/>
        <w:spacing w:before="0" w:beforeAutospacing="0" w:after="300" w:afterAutospacing="0"/>
        <w:rPr>
          <w:rFonts w:ascii="Helvetica" w:hAnsi="Helvetica" w:cs="Helvetica"/>
          <w:color w:val="222222"/>
        </w:rPr>
      </w:pPr>
      <w:r>
        <w:rPr>
          <w:rFonts w:ascii="Helvetica" w:hAnsi="Helvetica" w:cs="Helvetica"/>
          <w:color w:val="222222"/>
        </w:rPr>
        <w:t>This is very simple Java eNum Example</w:t>
      </w:r>
    </w:p>
    <w:p w:rsidR="007B2D55" w:rsidRDefault="007B2D55" w:rsidP="007B2D55">
      <w:pPr>
        <w:shd w:val="clear" w:color="auto" w:fill="FFFFFF"/>
        <w:rPr>
          <w:rFonts w:ascii="Courier New" w:hAnsi="Courier New" w:cs="Courier New"/>
          <w:color w:val="FFFFFF"/>
          <w:sz w:val="27"/>
          <w:szCs w:val="27"/>
        </w:rPr>
      </w:pPr>
      <w:r>
        <w:rPr>
          <w:rStyle w:val="crayon-title"/>
          <w:rFonts w:ascii="inherit" w:hAnsi="inherit" w:cs="Courier New"/>
          <w:color w:val="FFFFFF"/>
          <w:sz w:val="27"/>
          <w:szCs w:val="27"/>
        </w:rPr>
        <w:t>CrunchifyEnumCompany.java</w:t>
      </w:r>
    </w:p>
    <w:tbl>
      <w:tblPr>
        <w:tblW w:w="0" w:type="auto"/>
        <w:tblCellSpacing w:w="15" w:type="dxa"/>
        <w:tblCellMar>
          <w:top w:w="15" w:type="dxa"/>
          <w:left w:w="15" w:type="dxa"/>
          <w:bottom w:w="15" w:type="dxa"/>
          <w:right w:w="15" w:type="dxa"/>
        </w:tblCellMar>
        <w:tblLook w:val="04A0"/>
      </w:tblPr>
      <w:tblGrid>
        <w:gridCol w:w="6795"/>
      </w:tblGrid>
      <w:tr w:rsidR="007B2D55" w:rsidTr="007B2D55">
        <w:trPr>
          <w:tblCellSpacing w:w="15" w:type="dxa"/>
        </w:trPr>
        <w:tc>
          <w:tcPr>
            <w:tcW w:w="6735" w:type="dxa"/>
            <w:tcBorders>
              <w:top w:val="nil"/>
              <w:left w:val="nil"/>
              <w:bottom w:val="nil"/>
              <w:right w:val="nil"/>
            </w:tcBorders>
            <w:vAlign w:val="center"/>
            <w:hideMark/>
          </w:tcPr>
          <w:p w:rsidR="007B2D55" w:rsidRDefault="007B2D55">
            <w:pPr>
              <w:spacing w:line="480" w:lineRule="auto"/>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com</w:t>
            </w:r>
            <w:r>
              <w:rPr>
                <w:rStyle w:val="crayon-sy"/>
                <w:rFonts w:ascii="inherit" w:hAnsi="inherit"/>
                <w:color w:val="000000"/>
                <w:sz w:val="18"/>
                <w:szCs w:val="18"/>
              </w:rPr>
              <w:t>.</w:t>
            </w:r>
            <w:r>
              <w:rPr>
                <w:rStyle w:val="crayon-v"/>
                <w:rFonts w:ascii="inherit" w:hAnsi="inherit"/>
                <w:color w:val="000000"/>
                <w:sz w:val="18"/>
                <w:szCs w:val="18"/>
              </w:rPr>
              <w:t>crunchify</w:t>
            </w:r>
            <w:r>
              <w:rPr>
                <w:rStyle w:val="crayon-sy"/>
                <w:rFonts w:ascii="inherit" w:hAnsi="inherit"/>
                <w:color w:val="000000"/>
                <w:sz w:val="18"/>
                <w:szCs w:val="18"/>
              </w:rPr>
              <w:t>.</w:t>
            </w:r>
            <w:r>
              <w:rPr>
                <w:rStyle w:val="crayon-v"/>
                <w:rFonts w:ascii="inherit" w:hAnsi="inherit"/>
                <w:color w:val="000000"/>
                <w:sz w:val="18"/>
                <w:szCs w:val="18"/>
              </w:rPr>
              <w:t>tutorials</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c"/>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c"/>
                <w:rFonts w:ascii="inherit" w:hAnsi="inherit"/>
                <w:color w:val="000000"/>
                <w:sz w:val="18"/>
                <w:szCs w:val="18"/>
              </w:rPr>
              <w:t xml:space="preserve"> * @author Crunchify.com</w:t>
            </w:r>
          </w:p>
          <w:p w:rsidR="007B2D55" w:rsidRDefault="007B2D55">
            <w:pPr>
              <w:spacing w:line="480" w:lineRule="auto"/>
              <w:rPr>
                <w:rFonts w:ascii="inherit" w:hAnsi="inherit"/>
                <w:color w:val="000000"/>
                <w:sz w:val="18"/>
                <w:szCs w:val="18"/>
              </w:rPr>
            </w:pPr>
            <w:r>
              <w:rPr>
                <w:rStyle w:val="crayon-c"/>
                <w:rFonts w:ascii="inherit" w:hAnsi="inherit"/>
                <w:color w:val="000000"/>
                <w:sz w:val="18"/>
                <w:szCs w:val="18"/>
              </w:rPr>
              <w:t xml:space="preserve"> */</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enum</w:t>
            </w:r>
            <w:r>
              <w:rPr>
                <w:rStyle w:val="crayon-h"/>
                <w:rFonts w:ascii="inherit" w:hAnsi="inherit"/>
                <w:color w:val="000000"/>
                <w:sz w:val="18"/>
                <w:szCs w:val="18"/>
              </w:rPr>
              <w:t xml:space="preserve"> </w:t>
            </w:r>
            <w:r>
              <w:rPr>
                <w:rStyle w:val="crayon-e"/>
                <w:rFonts w:ascii="inherit" w:hAnsi="inherit"/>
                <w:color w:val="000000"/>
                <w:sz w:val="18"/>
                <w:szCs w:val="18"/>
              </w:rPr>
              <w:t>CrunchifyEnumCompany</w:t>
            </w:r>
            <w:r>
              <w:rPr>
                <w:rStyle w:val="crayon-h"/>
                <w:rFonts w:ascii="inherit" w:hAnsi="inherit"/>
                <w:color w:val="000000"/>
                <w:sz w:val="18"/>
                <w:szCs w:val="18"/>
              </w:rPr>
              <w:t xml:space="preserve"> </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e"/>
                <w:rFonts w:ascii="inherit" w:hAnsi="inherit"/>
                <w:color w:val="000000"/>
                <w:sz w:val="18"/>
                <w:szCs w:val="18"/>
              </w:rPr>
              <w:t>GOOGLE</w:t>
            </w:r>
            <w:r>
              <w:rPr>
                <w:rStyle w:val="crayon-sy"/>
                <w:rFonts w:ascii="inherit" w:hAnsi="inherit"/>
                <w:color w:val="000000"/>
                <w:sz w:val="18"/>
                <w:szCs w:val="18"/>
              </w:rPr>
              <w:t>(</w:t>
            </w:r>
            <w:r>
              <w:rPr>
                <w:rStyle w:val="crayon-s"/>
                <w:rFonts w:ascii="inherit" w:hAnsi="inherit"/>
                <w:color w:val="000000"/>
                <w:sz w:val="18"/>
                <w:szCs w:val="18"/>
              </w:rPr>
              <w:t>"G"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YAHOO</w:t>
            </w:r>
            <w:r>
              <w:rPr>
                <w:rStyle w:val="crayon-sy"/>
                <w:rFonts w:ascii="inherit" w:hAnsi="inherit"/>
                <w:color w:val="000000"/>
                <w:sz w:val="18"/>
                <w:szCs w:val="18"/>
              </w:rPr>
              <w:t>(</w:t>
            </w:r>
            <w:r>
              <w:rPr>
                <w:rStyle w:val="crayon-s"/>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EBAY</w:t>
            </w:r>
            <w:r>
              <w:rPr>
                <w:rStyle w:val="crayon-sy"/>
                <w:rFonts w:ascii="inherit" w:hAnsi="inherit"/>
                <w:color w:val="000000"/>
                <w:sz w:val="18"/>
                <w:szCs w:val="18"/>
              </w:rPr>
              <w:t>(</w:t>
            </w:r>
            <w:r>
              <w:rPr>
                <w:rStyle w:val="crayon-s"/>
                <w:rFonts w:ascii="inherit" w:hAnsi="inherit"/>
                <w:color w:val="000000"/>
                <w:sz w:val="18"/>
                <w:szCs w:val="18"/>
              </w:rPr>
              <w:t>"E"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PAYPAL</w:t>
            </w:r>
            <w:r>
              <w:rPr>
                <w:rStyle w:val="crayon-sy"/>
                <w:rFonts w:ascii="inherit" w:hAnsi="inherit"/>
                <w:color w:val="000000"/>
                <w:sz w:val="18"/>
                <w:szCs w:val="18"/>
              </w:rPr>
              <w:t>(</w:t>
            </w:r>
            <w:r>
              <w:rPr>
                <w:rStyle w:val="crayon-s"/>
                <w:rFonts w:ascii="inherit" w:hAnsi="inherit"/>
                <w:color w:val="000000"/>
                <w:sz w:val="18"/>
                <w:szCs w:val="18"/>
              </w:rPr>
              <w:t>"P"</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private</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companyLetter</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private</w:t>
            </w:r>
            <w:r>
              <w:rPr>
                <w:rStyle w:val="crayon-h"/>
                <w:rFonts w:ascii="inherit" w:hAnsi="inherit"/>
                <w:color w:val="000000"/>
                <w:sz w:val="18"/>
                <w:szCs w:val="18"/>
              </w:rPr>
              <w:t xml:space="preserve"> </w:t>
            </w:r>
            <w:r>
              <w:rPr>
                <w:rStyle w:val="crayon-e"/>
                <w:rFonts w:ascii="inherit" w:hAnsi="inherit"/>
                <w:color w:val="000000"/>
                <w:sz w:val="18"/>
                <w:szCs w:val="18"/>
              </w:rPr>
              <w:t>CrunchifyEnumCompany</w:t>
            </w:r>
            <w:r>
              <w:rPr>
                <w:rStyle w:val="crayon-sy"/>
                <w:rFonts w:ascii="inherit" w:hAnsi="inherit"/>
                <w:color w:val="000000"/>
                <w:sz w:val="18"/>
                <w:szCs w:val="18"/>
              </w:rPr>
              <w:t>(</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companyLetter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e"/>
                <w:rFonts w:ascii="inherit" w:hAnsi="inherit"/>
                <w:color w:val="000000"/>
                <w:sz w:val="18"/>
                <w:szCs w:val="18"/>
              </w:rPr>
              <w:t>getCompanyLetter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companyLetter</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sy"/>
                <w:rFonts w:ascii="inherit" w:hAnsi="inherit"/>
                <w:color w:val="000000"/>
                <w:sz w:val="18"/>
                <w:szCs w:val="18"/>
              </w:rPr>
              <w:t>}</w:t>
            </w:r>
          </w:p>
        </w:tc>
      </w:tr>
    </w:tbl>
    <w:p w:rsidR="007B2D55" w:rsidRDefault="007B2D55" w:rsidP="007B2D55">
      <w:pPr>
        <w:shd w:val="clear" w:color="auto" w:fill="FFFFFF"/>
        <w:rPr>
          <w:rFonts w:ascii="Courier New" w:hAnsi="Courier New" w:cs="Courier New"/>
          <w:color w:val="FFFFFF"/>
          <w:sz w:val="27"/>
          <w:szCs w:val="27"/>
        </w:rPr>
      </w:pPr>
      <w:r>
        <w:rPr>
          <w:rStyle w:val="crayon-title"/>
          <w:rFonts w:ascii="inherit" w:hAnsi="inherit" w:cs="Courier New"/>
          <w:color w:val="FFFFFF"/>
          <w:sz w:val="27"/>
          <w:szCs w:val="27"/>
        </w:rPr>
        <w:t>CrunchifyEnumExample.java</w:t>
      </w:r>
    </w:p>
    <w:tbl>
      <w:tblPr>
        <w:tblW w:w="0" w:type="auto"/>
        <w:tblCellSpacing w:w="15" w:type="dxa"/>
        <w:tblCellMar>
          <w:top w:w="15" w:type="dxa"/>
          <w:left w:w="15" w:type="dxa"/>
          <w:bottom w:w="15" w:type="dxa"/>
          <w:right w:w="15" w:type="dxa"/>
        </w:tblCellMar>
        <w:tblLook w:val="04A0"/>
      </w:tblPr>
      <w:tblGrid>
        <w:gridCol w:w="8295"/>
      </w:tblGrid>
      <w:tr w:rsidR="007B2D55" w:rsidTr="007B2D55">
        <w:trPr>
          <w:tblCellSpacing w:w="15" w:type="dxa"/>
        </w:trPr>
        <w:tc>
          <w:tcPr>
            <w:tcW w:w="8235" w:type="dxa"/>
            <w:tcBorders>
              <w:top w:val="nil"/>
              <w:left w:val="nil"/>
              <w:bottom w:val="nil"/>
              <w:right w:val="nil"/>
            </w:tcBorders>
            <w:vAlign w:val="center"/>
            <w:hideMark/>
          </w:tcPr>
          <w:p w:rsidR="007B2D55" w:rsidRDefault="007B2D55">
            <w:pPr>
              <w:spacing w:line="480" w:lineRule="auto"/>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r>
              <w:rPr>
                <w:rStyle w:val="crayon-v"/>
                <w:rFonts w:ascii="inherit" w:hAnsi="inherit"/>
                <w:color w:val="000000"/>
                <w:sz w:val="18"/>
                <w:szCs w:val="18"/>
              </w:rPr>
              <w:t>com</w:t>
            </w:r>
            <w:r>
              <w:rPr>
                <w:rStyle w:val="crayon-sy"/>
                <w:rFonts w:ascii="inherit" w:hAnsi="inherit"/>
                <w:color w:val="000000"/>
                <w:sz w:val="18"/>
                <w:szCs w:val="18"/>
              </w:rPr>
              <w:t>.</w:t>
            </w:r>
            <w:r>
              <w:rPr>
                <w:rStyle w:val="crayon-v"/>
                <w:rFonts w:ascii="inherit" w:hAnsi="inherit"/>
                <w:color w:val="000000"/>
                <w:sz w:val="18"/>
                <w:szCs w:val="18"/>
              </w:rPr>
              <w:t>crunchify</w:t>
            </w:r>
            <w:r>
              <w:rPr>
                <w:rStyle w:val="crayon-sy"/>
                <w:rFonts w:ascii="inherit" w:hAnsi="inherit"/>
                <w:color w:val="000000"/>
                <w:sz w:val="18"/>
                <w:szCs w:val="18"/>
              </w:rPr>
              <w:t>.</w:t>
            </w:r>
            <w:r>
              <w:rPr>
                <w:rStyle w:val="crayon-v"/>
                <w:rFonts w:ascii="inherit" w:hAnsi="inherit"/>
                <w:color w:val="000000"/>
                <w:sz w:val="18"/>
                <w:szCs w:val="18"/>
              </w:rPr>
              <w:t>tutorials</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e"/>
                <w:rFonts w:ascii="inherit" w:hAnsi="inherit"/>
                <w:color w:val="000000"/>
                <w:sz w:val="18"/>
                <w:szCs w:val="18"/>
              </w:rPr>
              <w:t xml:space="preserve">import </w:t>
            </w:r>
            <w:r>
              <w:rPr>
                <w:rStyle w:val="crayon-v"/>
                <w:rFonts w:ascii="inherit" w:hAnsi="inherit"/>
                <w:color w:val="000000"/>
                <w:sz w:val="18"/>
                <w:szCs w:val="18"/>
              </w:rPr>
              <w:t>com</w:t>
            </w:r>
            <w:r>
              <w:rPr>
                <w:rStyle w:val="crayon-sy"/>
                <w:rFonts w:ascii="inherit" w:hAnsi="inherit"/>
                <w:color w:val="000000"/>
                <w:sz w:val="18"/>
                <w:szCs w:val="18"/>
              </w:rPr>
              <w:t>.</w:t>
            </w:r>
            <w:r>
              <w:rPr>
                <w:rStyle w:val="crayon-v"/>
                <w:rFonts w:ascii="inherit" w:hAnsi="inherit"/>
                <w:color w:val="000000"/>
                <w:sz w:val="18"/>
                <w:szCs w:val="18"/>
              </w:rPr>
              <w:t>crunchify</w:t>
            </w:r>
            <w:r>
              <w:rPr>
                <w:rStyle w:val="crayon-sy"/>
                <w:rFonts w:ascii="inherit" w:hAnsi="inherit"/>
                <w:color w:val="000000"/>
                <w:sz w:val="18"/>
                <w:szCs w:val="18"/>
              </w:rPr>
              <w:t>.</w:t>
            </w:r>
            <w:r>
              <w:rPr>
                <w:rStyle w:val="crayon-v"/>
                <w:rFonts w:ascii="inherit" w:hAnsi="inherit"/>
                <w:color w:val="000000"/>
                <w:sz w:val="18"/>
                <w:szCs w:val="18"/>
              </w:rPr>
              <w:t>tutorials</w:t>
            </w:r>
            <w:r>
              <w:rPr>
                <w:rStyle w:val="crayon-sy"/>
                <w:rFonts w:ascii="inherit" w:hAnsi="inherit"/>
                <w:color w:val="000000"/>
                <w:sz w:val="18"/>
                <w:szCs w:val="18"/>
              </w:rPr>
              <w:t>.</w:t>
            </w:r>
            <w:r>
              <w:rPr>
                <w:rStyle w:val="crayon-v"/>
                <w:rFonts w:ascii="inherit" w:hAnsi="inherit"/>
                <w:color w:val="000000"/>
                <w:sz w:val="18"/>
                <w:szCs w:val="18"/>
              </w:rPr>
              <w:t>CrunchifyEnumCompany</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c"/>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c"/>
                <w:rFonts w:ascii="inherit" w:hAnsi="inherit"/>
                <w:color w:val="000000"/>
                <w:sz w:val="18"/>
                <w:szCs w:val="18"/>
              </w:rPr>
              <w:t xml:space="preserve"> * @author Crunchify.com</w:t>
            </w:r>
          </w:p>
          <w:p w:rsidR="007B2D55" w:rsidRDefault="007B2D55">
            <w:pPr>
              <w:spacing w:line="480" w:lineRule="auto"/>
              <w:rPr>
                <w:rFonts w:ascii="inherit" w:hAnsi="inherit"/>
                <w:color w:val="000000"/>
                <w:sz w:val="18"/>
                <w:szCs w:val="18"/>
              </w:rPr>
            </w:pPr>
            <w:r>
              <w:rPr>
                <w:rStyle w:val="crayon-c"/>
                <w:rFonts w:ascii="inherit" w:hAnsi="inherit"/>
                <w:color w:val="000000"/>
                <w:sz w:val="18"/>
                <w:szCs w:val="18"/>
              </w:rPr>
              <w:t xml:space="preserve"> */</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CrunchifyEnumExample</w:t>
            </w:r>
            <w:r>
              <w:rPr>
                <w:rStyle w:val="crayon-h"/>
                <w:rFonts w:ascii="inherit" w:hAnsi="inherit"/>
                <w:color w:val="000000"/>
                <w:sz w:val="18"/>
                <w:szCs w:val="18"/>
              </w:rPr>
              <w:t xml:space="preserve"> </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args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r>
              <w:rPr>
                <w:rStyle w:val="crayon-sy"/>
                <w:rFonts w:ascii="inherit" w:hAnsi="inherit"/>
                <w:color w:val="000000"/>
                <w:sz w:val="18"/>
                <w:szCs w:val="18"/>
              </w:rPr>
              <w:t>(</w:t>
            </w:r>
            <w:r>
              <w:rPr>
                <w:rStyle w:val="crayon-s"/>
                <w:rFonts w:ascii="inherit" w:hAnsi="inherit"/>
                <w:color w:val="000000"/>
                <w:sz w:val="18"/>
                <w:szCs w:val="18"/>
              </w:rPr>
              <w:t>"Get enum value for Comapny 'eBay': "</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CrunchifyEnumCompany</w:t>
            </w:r>
            <w:r>
              <w:rPr>
                <w:rStyle w:val="crayon-sy"/>
                <w:rFonts w:ascii="inherit" w:hAnsi="inherit"/>
                <w:color w:val="000000"/>
                <w:sz w:val="18"/>
                <w:szCs w:val="18"/>
              </w:rPr>
              <w:t>.</w:t>
            </w:r>
            <w:r>
              <w:rPr>
                <w:rStyle w:val="crayon-v"/>
                <w:rFonts w:ascii="inherit" w:hAnsi="inherit"/>
                <w:color w:val="000000"/>
                <w:sz w:val="18"/>
                <w:szCs w:val="18"/>
              </w:rPr>
              <w:t>EBAY</w:t>
            </w:r>
            <w:r>
              <w:rPr>
                <w:rStyle w:val="crayon-sy"/>
                <w:rFonts w:ascii="inherit" w:hAnsi="inherit"/>
                <w:color w:val="000000"/>
                <w:sz w:val="18"/>
                <w:szCs w:val="18"/>
              </w:rPr>
              <w:t>.</w:t>
            </w:r>
            <w:r>
              <w:rPr>
                <w:rStyle w:val="crayon-e"/>
                <w:rFonts w:ascii="inherit" w:hAnsi="inherit"/>
                <w:color w:val="000000"/>
                <w:sz w:val="18"/>
                <w:szCs w:val="18"/>
              </w:rPr>
              <w:t>getCompanyLetter</w:t>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7B2D55" w:rsidRDefault="007B2D55">
            <w:pPr>
              <w:spacing w:line="480" w:lineRule="auto"/>
              <w:rPr>
                <w:rFonts w:ascii="inherit" w:hAnsi="inherit"/>
                <w:color w:val="000000"/>
                <w:sz w:val="18"/>
                <w:szCs w:val="18"/>
              </w:rPr>
            </w:pPr>
            <w:r>
              <w:rPr>
                <w:rFonts w:ascii="inherit" w:hAnsi="inherit"/>
                <w:color w:val="000000"/>
                <w:sz w:val="18"/>
                <w:szCs w:val="18"/>
              </w:rPr>
              <w:t> </w:t>
            </w:r>
          </w:p>
          <w:p w:rsidR="007B2D55" w:rsidRDefault="007B2D55">
            <w:pPr>
              <w:spacing w:line="480" w:lineRule="auto"/>
              <w:rPr>
                <w:rFonts w:ascii="inherit" w:hAnsi="inherit"/>
                <w:color w:val="000000"/>
                <w:sz w:val="18"/>
                <w:szCs w:val="18"/>
              </w:rPr>
            </w:pPr>
            <w:r>
              <w:rPr>
                <w:rStyle w:val="crayon-sy"/>
                <w:rFonts w:ascii="inherit" w:hAnsi="inherit"/>
                <w:color w:val="000000"/>
                <w:sz w:val="18"/>
                <w:szCs w:val="18"/>
              </w:rPr>
              <w:t>}</w:t>
            </w:r>
          </w:p>
        </w:tc>
      </w:tr>
    </w:tbl>
    <w:p w:rsidR="007B2D55" w:rsidRDefault="007B2D55" w:rsidP="007B2D55">
      <w:pPr>
        <w:pStyle w:val="NormalWeb"/>
        <w:shd w:val="clear" w:color="auto" w:fill="FFFFFF"/>
        <w:spacing w:before="0" w:beforeAutospacing="0" w:after="450" w:afterAutospacing="0"/>
        <w:rPr>
          <w:rFonts w:ascii="Helvetica" w:hAnsi="Helvetica" w:cs="Helvetica"/>
          <w:color w:val="222222"/>
          <w:sz w:val="27"/>
          <w:szCs w:val="27"/>
        </w:rPr>
      </w:pPr>
      <w:r>
        <w:rPr>
          <w:rFonts w:ascii="Helvetica" w:hAnsi="Helvetica" w:cs="Helvetica"/>
          <w:color w:val="222222"/>
          <w:sz w:val="27"/>
          <w:szCs w:val="27"/>
        </w:rPr>
        <w:t>Output:</w:t>
      </w:r>
    </w:p>
    <w:tbl>
      <w:tblPr>
        <w:tblW w:w="0" w:type="auto"/>
        <w:tblCellSpacing w:w="15" w:type="dxa"/>
        <w:tblCellMar>
          <w:top w:w="15" w:type="dxa"/>
          <w:left w:w="15" w:type="dxa"/>
          <w:bottom w:w="15" w:type="dxa"/>
          <w:right w:w="15" w:type="dxa"/>
        </w:tblCellMar>
        <w:tblLook w:val="04A0"/>
      </w:tblPr>
      <w:tblGrid>
        <w:gridCol w:w="5655"/>
      </w:tblGrid>
      <w:tr w:rsidR="007B2D55" w:rsidTr="007B2D55">
        <w:trPr>
          <w:tblCellSpacing w:w="15" w:type="dxa"/>
        </w:trPr>
        <w:tc>
          <w:tcPr>
            <w:tcW w:w="5595" w:type="dxa"/>
            <w:tcBorders>
              <w:top w:val="nil"/>
              <w:left w:val="nil"/>
              <w:bottom w:val="nil"/>
              <w:right w:val="nil"/>
            </w:tcBorders>
            <w:vAlign w:val="center"/>
            <w:hideMark/>
          </w:tcPr>
          <w:p w:rsidR="007B2D55" w:rsidRDefault="007B2D55">
            <w:pPr>
              <w:spacing w:line="480" w:lineRule="auto"/>
              <w:rPr>
                <w:rFonts w:ascii="inherit" w:hAnsi="inherit"/>
                <w:color w:val="000000"/>
                <w:sz w:val="18"/>
                <w:szCs w:val="18"/>
              </w:rPr>
            </w:pPr>
            <w:r>
              <w:rPr>
                <w:rStyle w:val="crayon-e"/>
                <w:rFonts w:ascii="inherit" w:hAnsi="inherit"/>
                <w:color w:val="000000"/>
                <w:sz w:val="18"/>
                <w:szCs w:val="18"/>
              </w:rPr>
              <w:t xml:space="preserve">Get </w:t>
            </w:r>
            <w:r>
              <w:rPr>
                <w:rStyle w:val="crayon-t"/>
                <w:rFonts w:ascii="inherit" w:hAnsi="inherit"/>
                <w:color w:val="000000"/>
                <w:sz w:val="18"/>
                <w:szCs w:val="18"/>
              </w:rPr>
              <w:t>enum</w:t>
            </w:r>
            <w:r>
              <w:rPr>
                <w:rStyle w:val="crayon-h"/>
                <w:rFonts w:ascii="inherit" w:hAnsi="inherit"/>
                <w:color w:val="000000"/>
                <w:sz w:val="18"/>
                <w:szCs w:val="18"/>
              </w:rPr>
              <w:t xml:space="preserve"> </w:t>
            </w:r>
            <w:r>
              <w:rPr>
                <w:rStyle w:val="crayon-e"/>
                <w:rFonts w:ascii="inherit" w:hAnsi="inherit"/>
                <w:color w:val="000000"/>
                <w:sz w:val="18"/>
                <w:szCs w:val="18"/>
              </w:rPr>
              <w:t xml:space="preserve">value </w:t>
            </w:r>
            <w:r>
              <w:rPr>
                <w:rStyle w:val="crayon-st"/>
                <w:rFonts w:ascii="inherit" w:hAnsi="inherit"/>
                <w:color w:val="000000"/>
                <w:sz w:val="18"/>
                <w:szCs w:val="18"/>
              </w:rPr>
              <w:t>for</w:t>
            </w:r>
            <w:r>
              <w:rPr>
                <w:rStyle w:val="crayon-h"/>
                <w:rFonts w:ascii="inherit" w:hAnsi="inherit"/>
                <w:color w:val="000000"/>
                <w:sz w:val="18"/>
                <w:szCs w:val="18"/>
              </w:rPr>
              <w:t xml:space="preserve"> </w:t>
            </w:r>
            <w:r>
              <w:rPr>
                <w:rStyle w:val="crayon-i"/>
                <w:rFonts w:ascii="inherit" w:hAnsi="inherit"/>
                <w:color w:val="000000"/>
                <w:sz w:val="18"/>
                <w:szCs w:val="18"/>
              </w:rPr>
              <w:t>Comapny</w:t>
            </w:r>
            <w:r>
              <w:rPr>
                <w:rStyle w:val="crayon-h"/>
                <w:rFonts w:ascii="inherit" w:hAnsi="inherit"/>
                <w:color w:val="000000"/>
                <w:sz w:val="18"/>
                <w:szCs w:val="18"/>
              </w:rPr>
              <w:t xml:space="preserve"> </w:t>
            </w:r>
            <w:r>
              <w:rPr>
                <w:rStyle w:val="crayon-s"/>
                <w:rFonts w:ascii="inherit" w:hAnsi="inherit"/>
                <w:color w:val="000000"/>
                <w:sz w:val="18"/>
                <w:szCs w:val="18"/>
              </w:rPr>
              <w:t>'eBay'</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Value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w:t>
            </w:r>
          </w:p>
        </w:tc>
      </w:tr>
    </w:tbl>
    <w:p w:rsidR="007B2D55" w:rsidRDefault="007B2D55" w:rsidP="007B2D55">
      <w:pPr>
        <w:pStyle w:val="Heading4"/>
        <w:shd w:val="clear" w:color="auto" w:fill="FFFFFF"/>
        <w:spacing w:before="0" w:beforeAutospacing="0" w:after="300" w:afterAutospacing="0"/>
        <w:rPr>
          <w:rFonts w:ascii="Helvetica" w:hAnsi="Helvetica" w:cs="Helvetica"/>
          <w:color w:val="222222"/>
        </w:rPr>
      </w:pPr>
      <w:r>
        <w:rPr>
          <w:rFonts w:ascii="Helvetica" w:hAnsi="Helvetica" w:cs="Helvetica"/>
          <w:color w:val="222222"/>
        </w:rPr>
        <w:t>Join the Discussion</w:t>
      </w:r>
    </w:p>
    <w:p w:rsidR="007B2D55" w:rsidRDefault="007B2D55" w:rsidP="007B2D55">
      <w:pPr>
        <w:pStyle w:val="NormalWeb"/>
        <w:shd w:val="clear" w:color="auto" w:fill="FFFFFF"/>
        <w:spacing w:before="0" w:beforeAutospacing="0" w:after="450" w:afterAutospacing="0"/>
        <w:rPr>
          <w:rFonts w:ascii="Helvetica" w:hAnsi="Helvetica" w:cs="Helvetica"/>
          <w:color w:val="888888"/>
          <w:sz w:val="26"/>
          <w:szCs w:val="26"/>
        </w:rPr>
      </w:pPr>
      <w:r>
        <w:rPr>
          <w:rFonts w:ascii="Helvetica" w:hAnsi="Helvetica" w:cs="Helvetica"/>
          <w:color w:val="888888"/>
          <w:sz w:val="26"/>
          <w:szCs w:val="26"/>
        </w:rPr>
        <w:t>Share &amp; leave us some comments on what you think about this topic or if you like to add something.</w:t>
      </w:r>
    </w:p>
    <w:p w:rsidR="007F043F" w:rsidRDefault="007F043F"/>
    <w:sectPr w:rsidR="007F043F" w:rsidSect="007F04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906CF"/>
    <w:multiLevelType w:val="multilevel"/>
    <w:tmpl w:val="CABAE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F31D6D"/>
    <w:multiLevelType w:val="multilevel"/>
    <w:tmpl w:val="2A208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1821C6"/>
    <w:multiLevelType w:val="multilevel"/>
    <w:tmpl w:val="6100B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854094"/>
    <w:multiLevelType w:val="multilevel"/>
    <w:tmpl w:val="3AECF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D524A3"/>
    <w:multiLevelType w:val="multilevel"/>
    <w:tmpl w:val="74542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C10CC2"/>
    <w:multiLevelType w:val="multilevel"/>
    <w:tmpl w:val="477A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2E2651"/>
    <w:rsid w:val="002E2651"/>
    <w:rsid w:val="00743431"/>
    <w:rsid w:val="007B2D55"/>
    <w:rsid w:val="007F043F"/>
    <w:rsid w:val="00B317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43F"/>
  </w:style>
  <w:style w:type="paragraph" w:styleId="Heading1">
    <w:name w:val="heading 1"/>
    <w:basedOn w:val="Normal"/>
    <w:link w:val="Heading1Char"/>
    <w:uiPriority w:val="9"/>
    <w:qFormat/>
    <w:rsid w:val="002E26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2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26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26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6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26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26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2651"/>
    <w:rPr>
      <w:rFonts w:ascii="Times New Roman" w:eastAsia="Times New Roman" w:hAnsi="Times New Roman" w:cs="Times New Roman"/>
      <w:b/>
      <w:bCs/>
      <w:sz w:val="24"/>
      <w:szCs w:val="24"/>
    </w:rPr>
  </w:style>
  <w:style w:type="paragraph" w:customStyle="1" w:styleId="entry-meta">
    <w:name w:val="entry-meta"/>
    <w:basedOn w:val="Normal"/>
    <w:rsid w:val="002E26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2E2651"/>
  </w:style>
  <w:style w:type="character" w:styleId="Hyperlink">
    <w:name w:val="Hyperlink"/>
    <w:basedOn w:val="DefaultParagraphFont"/>
    <w:uiPriority w:val="99"/>
    <w:semiHidden/>
    <w:unhideWhenUsed/>
    <w:rsid w:val="002E2651"/>
    <w:rPr>
      <w:color w:val="0000FF"/>
      <w:u w:val="single"/>
    </w:rPr>
  </w:style>
  <w:style w:type="character" w:styleId="FollowedHyperlink">
    <w:name w:val="FollowedHyperlink"/>
    <w:basedOn w:val="DefaultParagraphFont"/>
    <w:uiPriority w:val="99"/>
    <w:semiHidden/>
    <w:unhideWhenUsed/>
    <w:rsid w:val="002E2651"/>
    <w:rPr>
      <w:color w:val="800080"/>
      <w:u w:val="single"/>
    </w:rPr>
  </w:style>
  <w:style w:type="character" w:customStyle="1" w:styleId="entry-author-name">
    <w:name w:val="entry-author-name"/>
    <w:basedOn w:val="DefaultParagraphFont"/>
    <w:rsid w:val="002E2651"/>
  </w:style>
  <w:style w:type="character" w:customStyle="1" w:styleId="entry-comments-link">
    <w:name w:val="entry-comments-link"/>
    <w:basedOn w:val="DefaultParagraphFont"/>
    <w:rsid w:val="002E2651"/>
  </w:style>
  <w:style w:type="character" w:customStyle="1" w:styleId="ezoic-ad">
    <w:name w:val="ezoic-ad"/>
    <w:basedOn w:val="DefaultParagraphFont"/>
    <w:rsid w:val="002E2651"/>
  </w:style>
  <w:style w:type="paragraph" w:styleId="NormalWeb">
    <w:name w:val="Normal (Web)"/>
    <w:basedOn w:val="Normal"/>
    <w:uiPriority w:val="99"/>
    <w:semiHidden/>
    <w:unhideWhenUsed/>
    <w:rsid w:val="002E26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picker-ad">
    <w:name w:val="ezoic-adpicker-ad"/>
    <w:basedOn w:val="DefaultParagraphFont"/>
    <w:rsid w:val="002E2651"/>
  </w:style>
  <w:style w:type="character" w:styleId="Strong">
    <w:name w:val="Strong"/>
    <w:basedOn w:val="DefaultParagraphFont"/>
    <w:uiPriority w:val="22"/>
    <w:qFormat/>
    <w:rsid w:val="002E2651"/>
    <w:rPr>
      <w:b/>
      <w:bCs/>
    </w:rPr>
  </w:style>
  <w:style w:type="paragraph" w:styleId="HTMLPreformatted">
    <w:name w:val="HTML Preformatted"/>
    <w:basedOn w:val="Normal"/>
    <w:link w:val="HTMLPreformattedChar"/>
    <w:uiPriority w:val="99"/>
    <w:semiHidden/>
    <w:unhideWhenUsed/>
    <w:rsid w:val="002E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651"/>
    <w:rPr>
      <w:rFonts w:ascii="Courier New" w:eastAsia="Times New Roman" w:hAnsi="Courier New" w:cs="Courier New"/>
      <w:sz w:val="20"/>
      <w:szCs w:val="20"/>
    </w:rPr>
  </w:style>
  <w:style w:type="character" w:customStyle="1" w:styleId="kwd">
    <w:name w:val="kwd"/>
    <w:basedOn w:val="DefaultParagraphFont"/>
    <w:rsid w:val="002E2651"/>
  </w:style>
  <w:style w:type="character" w:customStyle="1" w:styleId="pln">
    <w:name w:val="pln"/>
    <w:basedOn w:val="DefaultParagraphFont"/>
    <w:rsid w:val="002E2651"/>
  </w:style>
  <w:style w:type="character" w:customStyle="1" w:styleId="pun">
    <w:name w:val="pun"/>
    <w:basedOn w:val="DefaultParagraphFont"/>
    <w:rsid w:val="002E2651"/>
  </w:style>
  <w:style w:type="character" w:customStyle="1" w:styleId="typ">
    <w:name w:val="typ"/>
    <w:basedOn w:val="DefaultParagraphFont"/>
    <w:rsid w:val="002E2651"/>
  </w:style>
  <w:style w:type="character" w:customStyle="1" w:styleId="lit">
    <w:name w:val="lit"/>
    <w:basedOn w:val="DefaultParagraphFont"/>
    <w:rsid w:val="002E2651"/>
  </w:style>
  <w:style w:type="character" w:customStyle="1" w:styleId="com">
    <w:name w:val="com"/>
    <w:basedOn w:val="DefaultParagraphFont"/>
    <w:rsid w:val="002E2651"/>
  </w:style>
  <w:style w:type="character" w:customStyle="1" w:styleId="str">
    <w:name w:val="str"/>
    <w:basedOn w:val="DefaultParagraphFont"/>
    <w:rsid w:val="002E2651"/>
  </w:style>
  <w:style w:type="character" w:styleId="HTMLCode">
    <w:name w:val="HTML Code"/>
    <w:basedOn w:val="DefaultParagraphFont"/>
    <w:uiPriority w:val="99"/>
    <w:semiHidden/>
    <w:unhideWhenUsed/>
    <w:rsid w:val="002E2651"/>
    <w:rPr>
      <w:rFonts w:ascii="Courier New" w:eastAsia="Times New Roman" w:hAnsi="Courier New" w:cs="Courier New"/>
      <w:sz w:val="20"/>
      <w:szCs w:val="20"/>
    </w:rPr>
  </w:style>
  <w:style w:type="character" w:customStyle="1" w:styleId="entry-categories">
    <w:name w:val="entry-categories"/>
    <w:basedOn w:val="DefaultParagraphFont"/>
    <w:rsid w:val="002E2651"/>
  </w:style>
  <w:style w:type="paragraph" w:customStyle="1" w:styleId="comment-author">
    <w:name w:val="comment-author"/>
    <w:basedOn w:val="Normal"/>
    <w:rsid w:val="002E26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ys">
    <w:name w:val="says"/>
    <w:basedOn w:val="DefaultParagraphFont"/>
    <w:rsid w:val="002E2651"/>
  </w:style>
  <w:style w:type="paragraph" w:customStyle="1" w:styleId="comment-meta">
    <w:name w:val="comment-meta"/>
    <w:basedOn w:val="Normal"/>
    <w:rsid w:val="002E265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2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651"/>
    <w:rPr>
      <w:rFonts w:ascii="Tahoma" w:hAnsi="Tahoma" w:cs="Tahoma"/>
      <w:sz w:val="16"/>
      <w:szCs w:val="16"/>
    </w:rPr>
  </w:style>
  <w:style w:type="character" w:customStyle="1" w:styleId="crayon-title">
    <w:name w:val="crayon-title"/>
    <w:basedOn w:val="DefaultParagraphFont"/>
    <w:rsid w:val="007B2D55"/>
  </w:style>
  <w:style w:type="character" w:customStyle="1" w:styleId="crayon-t">
    <w:name w:val="crayon-t"/>
    <w:basedOn w:val="DefaultParagraphFont"/>
    <w:rsid w:val="007B2D55"/>
  </w:style>
  <w:style w:type="character" w:customStyle="1" w:styleId="crayon-h">
    <w:name w:val="crayon-h"/>
    <w:basedOn w:val="DefaultParagraphFont"/>
    <w:rsid w:val="007B2D55"/>
  </w:style>
  <w:style w:type="character" w:customStyle="1" w:styleId="crayon-e">
    <w:name w:val="crayon-e"/>
    <w:basedOn w:val="DefaultParagraphFont"/>
    <w:rsid w:val="007B2D55"/>
  </w:style>
  <w:style w:type="character" w:customStyle="1" w:styleId="crayon-sy">
    <w:name w:val="crayon-sy"/>
    <w:basedOn w:val="DefaultParagraphFont"/>
    <w:rsid w:val="007B2D55"/>
  </w:style>
  <w:style w:type="character" w:customStyle="1" w:styleId="crayon-v">
    <w:name w:val="crayon-v"/>
    <w:basedOn w:val="DefaultParagraphFont"/>
    <w:rsid w:val="007B2D55"/>
  </w:style>
  <w:style w:type="character" w:customStyle="1" w:styleId="crayon-language">
    <w:name w:val="crayon-language"/>
    <w:basedOn w:val="DefaultParagraphFont"/>
    <w:rsid w:val="007B2D55"/>
  </w:style>
  <w:style w:type="character" w:customStyle="1" w:styleId="crayon-c">
    <w:name w:val="crayon-c"/>
    <w:basedOn w:val="DefaultParagraphFont"/>
    <w:rsid w:val="007B2D55"/>
  </w:style>
  <w:style w:type="character" w:customStyle="1" w:styleId="crayon-m">
    <w:name w:val="crayon-m"/>
    <w:basedOn w:val="DefaultParagraphFont"/>
    <w:rsid w:val="007B2D55"/>
  </w:style>
  <w:style w:type="character" w:customStyle="1" w:styleId="crayon-i">
    <w:name w:val="crayon-i"/>
    <w:basedOn w:val="DefaultParagraphFont"/>
    <w:rsid w:val="007B2D55"/>
  </w:style>
  <w:style w:type="character" w:customStyle="1" w:styleId="crayon-r">
    <w:name w:val="crayon-r"/>
    <w:basedOn w:val="DefaultParagraphFont"/>
    <w:rsid w:val="007B2D55"/>
  </w:style>
  <w:style w:type="character" w:customStyle="1" w:styleId="crayon-o">
    <w:name w:val="crayon-o"/>
    <w:basedOn w:val="DefaultParagraphFont"/>
    <w:rsid w:val="007B2D55"/>
  </w:style>
  <w:style w:type="character" w:customStyle="1" w:styleId="crayon-st">
    <w:name w:val="crayon-st"/>
    <w:basedOn w:val="DefaultParagraphFont"/>
    <w:rsid w:val="007B2D55"/>
  </w:style>
  <w:style w:type="character" w:customStyle="1" w:styleId="crayon-s">
    <w:name w:val="crayon-s"/>
    <w:basedOn w:val="DefaultParagraphFont"/>
    <w:rsid w:val="007B2D55"/>
  </w:style>
  <w:style w:type="character" w:customStyle="1" w:styleId="crayon-cn">
    <w:name w:val="crayon-cn"/>
    <w:basedOn w:val="DefaultParagraphFont"/>
    <w:rsid w:val="007B2D55"/>
  </w:style>
  <w:style w:type="character" w:styleId="Emphasis">
    <w:name w:val="Emphasis"/>
    <w:basedOn w:val="DefaultParagraphFont"/>
    <w:uiPriority w:val="20"/>
    <w:qFormat/>
    <w:rsid w:val="007B2D55"/>
    <w:rPr>
      <w:i/>
      <w:iCs/>
    </w:rPr>
  </w:style>
</w:styles>
</file>

<file path=word/webSettings.xml><?xml version="1.0" encoding="utf-8"?>
<w:webSettings xmlns:r="http://schemas.openxmlformats.org/officeDocument/2006/relationships" xmlns:w="http://schemas.openxmlformats.org/wordprocessingml/2006/main">
  <w:divs>
    <w:div w:id="1001160642">
      <w:bodyDiv w:val="1"/>
      <w:marLeft w:val="0"/>
      <w:marRight w:val="0"/>
      <w:marTop w:val="0"/>
      <w:marBottom w:val="0"/>
      <w:divBdr>
        <w:top w:val="none" w:sz="0" w:space="0" w:color="auto"/>
        <w:left w:val="none" w:sz="0" w:space="0" w:color="auto"/>
        <w:bottom w:val="none" w:sz="0" w:space="0" w:color="auto"/>
        <w:right w:val="none" w:sz="0" w:space="0" w:color="auto"/>
      </w:divBdr>
      <w:divsChild>
        <w:div w:id="534193243">
          <w:marLeft w:val="0"/>
          <w:marRight w:val="0"/>
          <w:marTop w:val="0"/>
          <w:marBottom w:val="0"/>
          <w:divBdr>
            <w:top w:val="none" w:sz="0" w:space="0" w:color="auto"/>
            <w:left w:val="none" w:sz="0" w:space="0" w:color="auto"/>
            <w:bottom w:val="none" w:sz="0" w:space="0" w:color="auto"/>
            <w:right w:val="none" w:sz="0" w:space="0" w:color="auto"/>
          </w:divBdr>
        </w:div>
        <w:div w:id="1292790375">
          <w:marLeft w:val="0"/>
          <w:marRight w:val="0"/>
          <w:marTop w:val="0"/>
          <w:marBottom w:val="0"/>
          <w:divBdr>
            <w:top w:val="none" w:sz="0" w:space="0" w:color="auto"/>
            <w:left w:val="none" w:sz="0" w:space="0" w:color="auto"/>
            <w:bottom w:val="none" w:sz="0" w:space="0" w:color="auto"/>
            <w:right w:val="none" w:sz="0" w:space="0" w:color="auto"/>
          </w:divBdr>
        </w:div>
        <w:div w:id="639960485">
          <w:marLeft w:val="0"/>
          <w:marRight w:val="0"/>
          <w:marTop w:val="0"/>
          <w:marBottom w:val="0"/>
          <w:divBdr>
            <w:top w:val="none" w:sz="0" w:space="0" w:color="auto"/>
            <w:left w:val="none" w:sz="0" w:space="0" w:color="auto"/>
            <w:bottom w:val="none" w:sz="0" w:space="0" w:color="auto"/>
            <w:right w:val="none" w:sz="0" w:space="0" w:color="auto"/>
          </w:divBdr>
        </w:div>
        <w:div w:id="1821799056">
          <w:marLeft w:val="0"/>
          <w:marRight w:val="0"/>
          <w:marTop w:val="0"/>
          <w:marBottom w:val="0"/>
          <w:divBdr>
            <w:top w:val="none" w:sz="0" w:space="0" w:color="auto"/>
            <w:left w:val="none" w:sz="0" w:space="0" w:color="auto"/>
            <w:bottom w:val="single" w:sz="6" w:space="30" w:color="E3E3E3"/>
            <w:right w:val="none" w:sz="0" w:space="0" w:color="auto"/>
          </w:divBdr>
          <w:divsChild>
            <w:div w:id="1523857989">
              <w:marLeft w:val="0"/>
              <w:marRight w:val="0"/>
              <w:marTop w:val="0"/>
              <w:marBottom w:val="0"/>
              <w:divBdr>
                <w:top w:val="none" w:sz="0" w:space="0" w:color="auto"/>
                <w:left w:val="none" w:sz="0" w:space="0" w:color="auto"/>
                <w:bottom w:val="none" w:sz="0" w:space="0" w:color="auto"/>
                <w:right w:val="none" w:sz="0" w:space="0" w:color="auto"/>
              </w:divBdr>
            </w:div>
            <w:div w:id="327484066">
              <w:marLeft w:val="0"/>
              <w:marRight w:val="0"/>
              <w:marTop w:val="0"/>
              <w:marBottom w:val="0"/>
              <w:divBdr>
                <w:top w:val="none" w:sz="0" w:space="0" w:color="auto"/>
                <w:left w:val="none" w:sz="0" w:space="0" w:color="auto"/>
                <w:bottom w:val="none" w:sz="0" w:space="0" w:color="auto"/>
                <w:right w:val="none" w:sz="0" w:space="0" w:color="auto"/>
              </w:divBdr>
            </w:div>
            <w:div w:id="28336907">
              <w:marLeft w:val="0"/>
              <w:marRight w:val="0"/>
              <w:marTop w:val="0"/>
              <w:marBottom w:val="0"/>
              <w:divBdr>
                <w:top w:val="none" w:sz="0" w:space="0" w:color="auto"/>
                <w:left w:val="none" w:sz="0" w:space="0" w:color="auto"/>
                <w:bottom w:val="none" w:sz="0" w:space="0" w:color="auto"/>
                <w:right w:val="none" w:sz="0" w:space="0" w:color="auto"/>
              </w:divBdr>
            </w:div>
            <w:div w:id="1033651890">
              <w:marLeft w:val="0"/>
              <w:marRight w:val="0"/>
              <w:marTop w:val="0"/>
              <w:marBottom w:val="0"/>
              <w:divBdr>
                <w:top w:val="none" w:sz="0" w:space="0" w:color="auto"/>
                <w:left w:val="none" w:sz="0" w:space="0" w:color="auto"/>
                <w:bottom w:val="none" w:sz="0" w:space="0" w:color="auto"/>
                <w:right w:val="none" w:sz="0" w:space="0" w:color="auto"/>
              </w:divBdr>
            </w:div>
            <w:div w:id="1118254488">
              <w:marLeft w:val="0"/>
              <w:marRight w:val="0"/>
              <w:marTop w:val="0"/>
              <w:marBottom w:val="0"/>
              <w:divBdr>
                <w:top w:val="none" w:sz="0" w:space="0" w:color="auto"/>
                <w:left w:val="none" w:sz="0" w:space="0" w:color="auto"/>
                <w:bottom w:val="none" w:sz="0" w:space="0" w:color="auto"/>
                <w:right w:val="none" w:sz="0" w:space="0" w:color="auto"/>
              </w:divBdr>
            </w:div>
            <w:div w:id="400100966">
              <w:marLeft w:val="0"/>
              <w:marRight w:val="0"/>
              <w:marTop w:val="0"/>
              <w:marBottom w:val="0"/>
              <w:divBdr>
                <w:top w:val="none" w:sz="0" w:space="0" w:color="auto"/>
                <w:left w:val="none" w:sz="0" w:space="0" w:color="auto"/>
                <w:bottom w:val="none" w:sz="0" w:space="0" w:color="auto"/>
                <w:right w:val="none" w:sz="0" w:space="0" w:color="auto"/>
              </w:divBdr>
            </w:div>
            <w:div w:id="2077586003">
              <w:marLeft w:val="0"/>
              <w:marRight w:val="0"/>
              <w:marTop w:val="0"/>
              <w:marBottom w:val="0"/>
              <w:divBdr>
                <w:top w:val="none" w:sz="0" w:space="0" w:color="auto"/>
                <w:left w:val="none" w:sz="0" w:space="0" w:color="auto"/>
                <w:bottom w:val="none" w:sz="0" w:space="0" w:color="auto"/>
                <w:right w:val="none" w:sz="0" w:space="0" w:color="auto"/>
              </w:divBdr>
            </w:div>
            <w:div w:id="2116364221">
              <w:marLeft w:val="0"/>
              <w:marRight w:val="0"/>
              <w:marTop w:val="0"/>
              <w:marBottom w:val="0"/>
              <w:divBdr>
                <w:top w:val="none" w:sz="0" w:space="0" w:color="auto"/>
                <w:left w:val="none" w:sz="0" w:space="0" w:color="auto"/>
                <w:bottom w:val="none" w:sz="0" w:space="0" w:color="auto"/>
                <w:right w:val="none" w:sz="0" w:space="0" w:color="auto"/>
              </w:divBdr>
            </w:div>
            <w:div w:id="507448455">
              <w:marLeft w:val="0"/>
              <w:marRight w:val="0"/>
              <w:marTop w:val="0"/>
              <w:marBottom w:val="0"/>
              <w:divBdr>
                <w:top w:val="none" w:sz="0" w:space="0" w:color="auto"/>
                <w:left w:val="none" w:sz="0" w:space="0" w:color="auto"/>
                <w:bottom w:val="none" w:sz="0" w:space="0" w:color="auto"/>
                <w:right w:val="none" w:sz="0" w:space="0" w:color="auto"/>
              </w:divBdr>
            </w:div>
            <w:div w:id="635260497">
              <w:marLeft w:val="0"/>
              <w:marRight w:val="0"/>
              <w:marTop w:val="0"/>
              <w:marBottom w:val="0"/>
              <w:divBdr>
                <w:top w:val="none" w:sz="0" w:space="0" w:color="auto"/>
                <w:left w:val="none" w:sz="0" w:space="0" w:color="auto"/>
                <w:bottom w:val="none" w:sz="0" w:space="0" w:color="auto"/>
                <w:right w:val="none" w:sz="0" w:space="0" w:color="auto"/>
              </w:divBdr>
            </w:div>
            <w:div w:id="237633859">
              <w:marLeft w:val="0"/>
              <w:marRight w:val="0"/>
              <w:marTop w:val="0"/>
              <w:marBottom w:val="0"/>
              <w:divBdr>
                <w:top w:val="none" w:sz="0" w:space="0" w:color="auto"/>
                <w:left w:val="none" w:sz="0" w:space="0" w:color="auto"/>
                <w:bottom w:val="none" w:sz="0" w:space="0" w:color="auto"/>
                <w:right w:val="none" w:sz="0" w:space="0" w:color="auto"/>
              </w:divBdr>
            </w:div>
            <w:div w:id="1607352145">
              <w:marLeft w:val="0"/>
              <w:marRight w:val="0"/>
              <w:marTop w:val="0"/>
              <w:marBottom w:val="0"/>
              <w:divBdr>
                <w:top w:val="none" w:sz="0" w:space="0" w:color="auto"/>
                <w:left w:val="none" w:sz="0" w:space="0" w:color="auto"/>
                <w:bottom w:val="none" w:sz="0" w:space="0" w:color="auto"/>
                <w:right w:val="none" w:sz="0" w:space="0" w:color="auto"/>
              </w:divBdr>
            </w:div>
            <w:div w:id="456529488">
              <w:marLeft w:val="0"/>
              <w:marRight w:val="0"/>
              <w:marTop w:val="0"/>
              <w:marBottom w:val="0"/>
              <w:divBdr>
                <w:top w:val="none" w:sz="0" w:space="0" w:color="auto"/>
                <w:left w:val="none" w:sz="0" w:space="0" w:color="auto"/>
                <w:bottom w:val="none" w:sz="0" w:space="0" w:color="auto"/>
                <w:right w:val="none" w:sz="0" w:space="0" w:color="auto"/>
              </w:divBdr>
            </w:div>
            <w:div w:id="406730192">
              <w:marLeft w:val="0"/>
              <w:marRight w:val="0"/>
              <w:marTop w:val="0"/>
              <w:marBottom w:val="0"/>
              <w:divBdr>
                <w:top w:val="none" w:sz="0" w:space="0" w:color="auto"/>
                <w:left w:val="none" w:sz="0" w:space="0" w:color="auto"/>
                <w:bottom w:val="none" w:sz="0" w:space="0" w:color="auto"/>
                <w:right w:val="none" w:sz="0" w:space="0" w:color="auto"/>
              </w:divBdr>
            </w:div>
            <w:div w:id="1940483438">
              <w:marLeft w:val="0"/>
              <w:marRight w:val="0"/>
              <w:marTop w:val="0"/>
              <w:marBottom w:val="0"/>
              <w:divBdr>
                <w:top w:val="none" w:sz="0" w:space="0" w:color="auto"/>
                <w:left w:val="none" w:sz="0" w:space="0" w:color="auto"/>
                <w:bottom w:val="none" w:sz="0" w:space="0" w:color="auto"/>
                <w:right w:val="none" w:sz="0" w:space="0" w:color="auto"/>
              </w:divBdr>
            </w:div>
            <w:div w:id="1354527047">
              <w:marLeft w:val="0"/>
              <w:marRight w:val="0"/>
              <w:marTop w:val="0"/>
              <w:marBottom w:val="0"/>
              <w:divBdr>
                <w:top w:val="none" w:sz="0" w:space="0" w:color="auto"/>
                <w:left w:val="none" w:sz="0" w:space="0" w:color="auto"/>
                <w:bottom w:val="none" w:sz="0" w:space="0" w:color="auto"/>
                <w:right w:val="none" w:sz="0" w:space="0" w:color="auto"/>
              </w:divBdr>
            </w:div>
            <w:div w:id="1776753531">
              <w:marLeft w:val="0"/>
              <w:marRight w:val="0"/>
              <w:marTop w:val="0"/>
              <w:marBottom w:val="0"/>
              <w:divBdr>
                <w:top w:val="none" w:sz="0" w:space="0" w:color="auto"/>
                <w:left w:val="none" w:sz="0" w:space="0" w:color="auto"/>
                <w:bottom w:val="none" w:sz="0" w:space="0" w:color="auto"/>
                <w:right w:val="none" w:sz="0" w:space="0" w:color="auto"/>
              </w:divBdr>
            </w:div>
            <w:div w:id="1126392838">
              <w:marLeft w:val="0"/>
              <w:marRight w:val="0"/>
              <w:marTop w:val="0"/>
              <w:marBottom w:val="0"/>
              <w:divBdr>
                <w:top w:val="none" w:sz="0" w:space="0" w:color="auto"/>
                <w:left w:val="none" w:sz="0" w:space="0" w:color="auto"/>
                <w:bottom w:val="none" w:sz="0" w:space="0" w:color="auto"/>
                <w:right w:val="none" w:sz="0" w:space="0" w:color="auto"/>
              </w:divBdr>
            </w:div>
            <w:div w:id="1404061016">
              <w:marLeft w:val="0"/>
              <w:marRight w:val="0"/>
              <w:marTop w:val="0"/>
              <w:marBottom w:val="0"/>
              <w:divBdr>
                <w:top w:val="none" w:sz="0" w:space="0" w:color="auto"/>
                <w:left w:val="none" w:sz="0" w:space="0" w:color="auto"/>
                <w:bottom w:val="none" w:sz="0" w:space="0" w:color="auto"/>
                <w:right w:val="none" w:sz="0" w:space="0" w:color="auto"/>
              </w:divBdr>
            </w:div>
            <w:div w:id="1650204377">
              <w:marLeft w:val="0"/>
              <w:marRight w:val="0"/>
              <w:marTop w:val="0"/>
              <w:marBottom w:val="0"/>
              <w:divBdr>
                <w:top w:val="none" w:sz="0" w:space="0" w:color="auto"/>
                <w:left w:val="none" w:sz="0" w:space="0" w:color="auto"/>
                <w:bottom w:val="none" w:sz="0" w:space="0" w:color="auto"/>
                <w:right w:val="none" w:sz="0" w:space="0" w:color="auto"/>
              </w:divBdr>
            </w:div>
            <w:div w:id="92826950">
              <w:marLeft w:val="0"/>
              <w:marRight w:val="0"/>
              <w:marTop w:val="0"/>
              <w:marBottom w:val="0"/>
              <w:divBdr>
                <w:top w:val="none" w:sz="0" w:space="0" w:color="auto"/>
                <w:left w:val="none" w:sz="0" w:space="0" w:color="auto"/>
                <w:bottom w:val="none" w:sz="0" w:space="0" w:color="auto"/>
                <w:right w:val="none" w:sz="0" w:space="0" w:color="auto"/>
              </w:divBdr>
            </w:div>
            <w:div w:id="1084954096">
              <w:marLeft w:val="0"/>
              <w:marRight w:val="0"/>
              <w:marTop w:val="0"/>
              <w:marBottom w:val="0"/>
              <w:divBdr>
                <w:top w:val="none" w:sz="0" w:space="0" w:color="auto"/>
                <w:left w:val="none" w:sz="0" w:space="0" w:color="auto"/>
                <w:bottom w:val="none" w:sz="0" w:space="0" w:color="auto"/>
                <w:right w:val="none" w:sz="0" w:space="0" w:color="auto"/>
              </w:divBdr>
            </w:div>
            <w:div w:id="4506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3415">
      <w:bodyDiv w:val="1"/>
      <w:marLeft w:val="0"/>
      <w:marRight w:val="0"/>
      <w:marTop w:val="0"/>
      <w:marBottom w:val="0"/>
      <w:divBdr>
        <w:top w:val="none" w:sz="0" w:space="0" w:color="auto"/>
        <w:left w:val="none" w:sz="0" w:space="0" w:color="auto"/>
        <w:bottom w:val="none" w:sz="0" w:space="0" w:color="auto"/>
        <w:right w:val="none" w:sz="0" w:space="0" w:color="auto"/>
      </w:divBdr>
      <w:divsChild>
        <w:div w:id="1130175526">
          <w:marLeft w:val="0"/>
          <w:marRight w:val="0"/>
          <w:marTop w:val="150"/>
          <w:marBottom w:val="225"/>
          <w:divBdr>
            <w:top w:val="none" w:sz="0" w:space="0" w:color="auto"/>
            <w:left w:val="none" w:sz="0" w:space="0" w:color="auto"/>
            <w:bottom w:val="none" w:sz="0" w:space="0" w:color="auto"/>
            <w:right w:val="none" w:sz="0" w:space="0" w:color="auto"/>
          </w:divBdr>
        </w:div>
        <w:div w:id="1937055050">
          <w:marLeft w:val="0"/>
          <w:marRight w:val="0"/>
          <w:marTop w:val="150"/>
          <w:marBottom w:val="225"/>
          <w:divBdr>
            <w:top w:val="none" w:sz="0" w:space="0" w:color="auto"/>
            <w:left w:val="none" w:sz="0" w:space="0" w:color="auto"/>
            <w:bottom w:val="none" w:sz="0" w:space="0" w:color="auto"/>
            <w:right w:val="none" w:sz="0" w:space="0" w:color="auto"/>
          </w:divBdr>
        </w:div>
        <w:div w:id="928083987">
          <w:marLeft w:val="0"/>
          <w:marRight w:val="0"/>
          <w:marTop w:val="150"/>
          <w:marBottom w:val="225"/>
          <w:divBdr>
            <w:top w:val="none" w:sz="0" w:space="0" w:color="auto"/>
            <w:left w:val="none" w:sz="0" w:space="0" w:color="auto"/>
            <w:bottom w:val="none" w:sz="0" w:space="0" w:color="auto"/>
            <w:right w:val="none" w:sz="0" w:space="0" w:color="auto"/>
          </w:divBdr>
        </w:div>
        <w:div w:id="878668798">
          <w:marLeft w:val="0"/>
          <w:marRight w:val="0"/>
          <w:marTop w:val="150"/>
          <w:marBottom w:val="225"/>
          <w:divBdr>
            <w:top w:val="none" w:sz="0" w:space="0" w:color="auto"/>
            <w:left w:val="none" w:sz="0" w:space="0" w:color="auto"/>
            <w:bottom w:val="none" w:sz="0" w:space="0" w:color="auto"/>
            <w:right w:val="none" w:sz="0" w:space="0" w:color="auto"/>
          </w:divBdr>
        </w:div>
        <w:div w:id="704714860">
          <w:marLeft w:val="0"/>
          <w:marRight w:val="0"/>
          <w:marTop w:val="150"/>
          <w:marBottom w:val="225"/>
          <w:divBdr>
            <w:top w:val="none" w:sz="0" w:space="0" w:color="auto"/>
            <w:left w:val="none" w:sz="0" w:space="0" w:color="auto"/>
            <w:bottom w:val="none" w:sz="0" w:space="0" w:color="auto"/>
            <w:right w:val="none" w:sz="0" w:space="0" w:color="auto"/>
          </w:divBdr>
        </w:div>
        <w:div w:id="2006012323">
          <w:marLeft w:val="0"/>
          <w:marRight w:val="0"/>
          <w:marTop w:val="150"/>
          <w:marBottom w:val="225"/>
          <w:divBdr>
            <w:top w:val="none" w:sz="0" w:space="0" w:color="auto"/>
            <w:left w:val="none" w:sz="0" w:space="0" w:color="auto"/>
            <w:bottom w:val="none" w:sz="0" w:space="0" w:color="auto"/>
            <w:right w:val="none" w:sz="0" w:space="0" w:color="auto"/>
          </w:divBdr>
        </w:div>
        <w:div w:id="692613841">
          <w:marLeft w:val="0"/>
          <w:marRight w:val="0"/>
          <w:marTop w:val="0"/>
          <w:marBottom w:val="0"/>
          <w:divBdr>
            <w:top w:val="none" w:sz="0" w:space="0" w:color="auto"/>
            <w:left w:val="none" w:sz="0" w:space="0" w:color="auto"/>
            <w:bottom w:val="none" w:sz="0" w:space="0" w:color="auto"/>
            <w:right w:val="none" w:sz="0" w:space="0" w:color="auto"/>
          </w:divBdr>
          <w:divsChild>
            <w:div w:id="974338992">
              <w:marLeft w:val="0"/>
              <w:marRight w:val="0"/>
              <w:marTop w:val="150"/>
              <w:marBottom w:val="225"/>
              <w:divBdr>
                <w:top w:val="none" w:sz="0" w:space="0" w:color="auto"/>
                <w:left w:val="none" w:sz="0" w:space="0" w:color="auto"/>
                <w:bottom w:val="none" w:sz="0" w:space="0" w:color="auto"/>
                <w:right w:val="none" w:sz="0" w:space="0" w:color="auto"/>
              </w:divBdr>
            </w:div>
            <w:div w:id="5907347">
              <w:marLeft w:val="0"/>
              <w:marRight w:val="0"/>
              <w:marTop w:val="150"/>
              <w:marBottom w:val="225"/>
              <w:divBdr>
                <w:top w:val="none" w:sz="0" w:space="0" w:color="auto"/>
                <w:left w:val="none" w:sz="0" w:space="0" w:color="auto"/>
                <w:bottom w:val="none" w:sz="0" w:space="0" w:color="auto"/>
                <w:right w:val="none" w:sz="0" w:space="0" w:color="auto"/>
              </w:divBdr>
            </w:div>
            <w:div w:id="1657765246">
              <w:marLeft w:val="0"/>
              <w:marRight w:val="0"/>
              <w:marTop w:val="150"/>
              <w:marBottom w:val="225"/>
              <w:divBdr>
                <w:top w:val="none" w:sz="0" w:space="0" w:color="auto"/>
                <w:left w:val="none" w:sz="0" w:space="0" w:color="auto"/>
                <w:bottom w:val="none" w:sz="0" w:space="0" w:color="auto"/>
                <w:right w:val="none" w:sz="0" w:space="0" w:color="auto"/>
              </w:divBdr>
            </w:div>
            <w:div w:id="130366466">
              <w:marLeft w:val="0"/>
              <w:marRight w:val="0"/>
              <w:marTop w:val="150"/>
              <w:marBottom w:val="225"/>
              <w:divBdr>
                <w:top w:val="none" w:sz="0" w:space="0" w:color="auto"/>
                <w:left w:val="none" w:sz="0" w:space="0" w:color="auto"/>
                <w:bottom w:val="none" w:sz="0" w:space="0" w:color="auto"/>
                <w:right w:val="none" w:sz="0" w:space="0" w:color="auto"/>
              </w:divBdr>
            </w:div>
          </w:divsChild>
        </w:div>
        <w:div w:id="1723138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721/java-annotations-example-tutorial" TargetMode="External"/><Relationship Id="rId18" Type="http://schemas.openxmlformats.org/officeDocument/2006/relationships/hyperlink" Target="http://www.journaldev.com/716/java-enum" TargetMode="External"/><Relationship Id="rId26" Type="http://schemas.openxmlformats.org/officeDocument/2006/relationships/hyperlink" Target="http://www.journaldev.com/716/java-enum" TargetMode="External"/><Relationship Id="rId39" Type="http://schemas.openxmlformats.org/officeDocument/2006/relationships/hyperlink" Target="http://www.journaldev.com/716/java-enum" TargetMode="External"/><Relationship Id="rId21" Type="http://schemas.openxmlformats.org/officeDocument/2006/relationships/hyperlink" Target="http://www.journaldev.com/716/java-enum" TargetMode="External"/><Relationship Id="rId34" Type="http://schemas.openxmlformats.org/officeDocument/2006/relationships/hyperlink" Target="http://www.journaldev.com/716/java-enum" TargetMode="External"/><Relationship Id="rId42" Type="http://schemas.openxmlformats.org/officeDocument/2006/relationships/hyperlink" Target="http://crunchify.com/lazy-creation-of-singleton-threadsafe-instance-without-using-synchronized-keyword/" TargetMode="External"/><Relationship Id="rId47" Type="http://schemas.openxmlformats.org/officeDocument/2006/relationships/hyperlink" Target="http://crunchify.com/have-you-noticed-nullpointerexception-npe-there-are-few-best-practices-to-avoid-npe/" TargetMode="External"/><Relationship Id="rId50" Type="http://schemas.openxmlformats.org/officeDocument/2006/relationships/hyperlink" Target="http://crunchify.com/java-two-ways-to-convert-char-array-to-string/" TargetMode="External"/><Relationship Id="rId55" Type="http://schemas.openxmlformats.org/officeDocument/2006/relationships/hyperlink" Target="http://crunchify.com/missing-maven-settings-xml-file-for-your-eclipse-what-if-you-need-two-settings-xml-file-for-work-personal-workspace/" TargetMode="External"/><Relationship Id="rId63" Type="http://schemas.openxmlformats.org/officeDocument/2006/relationships/hyperlink" Target="http://crunchify.com/fundamentals-of-java-static-methods-and-variables/" TargetMode="External"/><Relationship Id="rId7" Type="http://schemas.openxmlformats.org/officeDocument/2006/relationships/hyperlink" Target="http://www.journaldev.com/dev/java" TargetMode="External"/><Relationship Id="rId2" Type="http://schemas.openxmlformats.org/officeDocument/2006/relationships/styles" Target="styles.xml"/><Relationship Id="rId16" Type="http://schemas.openxmlformats.org/officeDocument/2006/relationships/hyperlink" Target="http://www.journaldev.com/716/java-enum" TargetMode="External"/><Relationship Id="rId20" Type="http://schemas.openxmlformats.org/officeDocument/2006/relationships/hyperlink" Target="http://www.journaldev.com/716/java-enum" TargetMode="External"/><Relationship Id="rId29" Type="http://schemas.openxmlformats.org/officeDocument/2006/relationships/hyperlink" Target="http://www.journaldev.com/716/java-enum" TargetMode="External"/><Relationship Id="rId41" Type="http://schemas.openxmlformats.org/officeDocument/2006/relationships/image" Target="media/image1.png"/><Relationship Id="rId54" Type="http://schemas.openxmlformats.org/officeDocument/2006/relationships/hyperlink" Target="http://crunchify.com/category/java-tutorials/" TargetMode="External"/><Relationship Id="rId62"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www.journaldev.com/716/java-enum" TargetMode="External"/><Relationship Id="rId11" Type="http://schemas.openxmlformats.org/officeDocument/2006/relationships/hyperlink" Target="https://www.youtube.com/user/JournalDev" TargetMode="External"/><Relationship Id="rId24" Type="http://schemas.openxmlformats.org/officeDocument/2006/relationships/hyperlink" Target="http://www.journaldev.com/716/java-enum" TargetMode="External"/><Relationship Id="rId32" Type="http://schemas.openxmlformats.org/officeDocument/2006/relationships/hyperlink" Target="http://www.journaldev.com/716/java-enum" TargetMode="External"/><Relationship Id="rId37" Type="http://schemas.openxmlformats.org/officeDocument/2006/relationships/hyperlink" Target="http://www.journaldev.com/716/java-enum" TargetMode="External"/><Relationship Id="rId40" Type="http://schemas.openxmlformats.org/officeDocument/2006/relationships/hyperlink" Target="http://cdn.crunchify.com/wp-content/uploads/2012/11/Beginners-Guide-to-Java-eNum-Why-and-for-What-should-I-use-Enum.png" TargetMode="External"/><Relationship Id="rId45" Type="http://schemas.openxmlformats.org/officeDocument/2006/relationships/hyperlink" Target="http://crunchify.com/what-are-the-difference-between-jdbcs-statement-preparedstatement-and-callablestatement/" TargetMode="External"/><Relationship Id="rId53" Type="http://schemas.openxmlformats.org/officeDocument/2006/relationships/hyperlink" Target="http://crunchify.com/java-enum-comparison-using-equals-operator-switch-case-statement-and-equals-method-complete-example/" TargetMode="External"/><Relationship Id="rId58" Type="http://schemas.openxmlformats.org/officeDocument/2006/relationships/hyperlink" Target="http://crunchify.com/create-simple-pojo-and-multiple-java-reflection-examples/" TargetMode="External"/><Relationship Id="rId66" Type="http://schemas.openxmlformats.org/officeDocument/2006/relationships/theme" Target="theme/theme1.xml"/><Relationship Id="rId5" Type="http://schemas.openxmlformats.org/officeDocument/2006/relationships/hyperlink" Target="http://www.journaldev.com/author/pankaj" TargetMode="External"/><Relationship Id="rId15" Type="http://schemas.openxmlformats.org/officeDocument/2006/relationships/hyperlink" Target="http://www.journaldev.com/716/java-enum" TargetMode="External"/><Relationship Id="rId23" Type="http://schemas.openxmlformats.org/officeDocument/2006/relationships/hyperlink" Target="http://www.journaldev.com/716/java-enum" TargetMode="External"/><Relationship Id="rId28" Type="http://schemas.openxmlformats.org/officeDocument/2006/relationships/hyperlink" Target="http://www.journaldev.com/716/java-enum" TargetMode="External"/><Relationship Id="rId36" Type="http://schemas.openxmlformats.org/officeDocument/2006/relationships/hyperlink" Target="http://www.journaldev.com/716/java-enum" TargetMode="External"/><Relationship Id="rId49" Type="http://schemas.openxmlformats.org/officeDocument/2006/relationships/hyperlink" Target="http://crunchify.com/java-nio-non-blocking-io-with-server-client-example-java-nio-bytebuffer-and-channels-selector-java-nio-vs-io/" TargetMode="External"/><Relationship Id="rId57" Type="http://schemas.openxmlformats.org/officeDocument/2006/relationships/hyperlink" Target="http://crunchify.com/what-is-an-abstract-class-and-abstract-method-in-java-when-should-i-use-it/" TargetMode="External"/><Relationship Id="rId61" Type="http://schemas.openxmlformats.org/officeDocument/2006/relationships/hyperlink" Target="http://cdn.crunchify.com/wp-content/uploads/2013/04/enum_data_type-Crunchifiy.png" TargetMode="External"/><Relationship Id="rId10" Type="http://schemas.openxmlformats.org/officeDocument/2006/relationships/hyperlink" Target="https://twitter.com/JournalDev" TargetMode="External"/><Relationship Id="rId19" Type="http://schemas.openxmlformats.org/officeDocument/2006/relationships/hyperlink" Target="http://www.journaldev.com/716/java-enum" TargetMode="External"/><Relationship Id="rId31" Type="http://schemas.openxmlformats.org/officeDocument/2006/relationships/hyperlink" Target="http://www.journaldev.com/" TargetMode="External"/><Relationship Id="rId44" Type="http://schemas.openxmlformats.org/officeDocument/2006/relationships/hyperlink" Target="http://crunchify.com/fundamentals-of-java-static-methods-and-variables/" TargetMode="External"/><Relationship Id="rId52" Type="http://schemas.openxmlformats.org/officeDocument/2006/relationships/hyperlink" Target="http://crunchify.com/how-to-override-equals-and-hashcode-method-in-java/" TargetMode="External"/><Relationship Id="rId60" Type="http://schemas.openxmlformats.org/officeDocument/2006/relationships/hyperlink" Target="http://crunchify.com/how-to-use-expiringmap-maven-java-utility-to-remove-expired-objects-from-map-automatically-complete-java-tutorial/"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journaldev" TargetMode="External"/><Relationship Id="rId14" Type="http://schemas.openxmlformats.org/officeDocument/2006/relationships/hyperlink" Target="http://www.journaldev.com/716/java-enum" TargetMode="External"/><Relationship Id="rId22" Type="http://schemas.openxmlformats.org/officeDocument/2006/relationships/hyperlink" Target="http://www.journaldev.com/" TargetMode="External"/><Relationship Id="rId27" Type="http://schemas.openxmlformats.org/officeDocument/2006/relationships/hyperlink" Target="http://www.journaldev.com/716/java-enum" TargetMode="External"/><Relationship Id="rId30" Type="http://schemas.openxmlformats.org/officeDocument/2006/relationships/hyperlink" Target="http://www.journaldev.com/716/java-enum" TargetMode="External"/><Relationship Id="rId35" Type="http://schemas.openxmlformats.org/officeDocument/2006/relationships/hyperlink" Target="http://www.journaldev.com/716/java-enum" TargetMode="External"/><Relationship Id="rId43" Type="http://schemas.openxmlformats.org/officeDocument/2006/relationships/hyperlink" Target="http://crunchify.com/what-is-an-interface-in-java-how-its-used-java-tutorial-example-attached/" TargetMode="External"/><Relationship Id="rId48" Type="http://schemas.openxmlformats.org/officeDocument/2006/relationships/hyperlink" Target="http://crunchify.com/understanding-java-annotation-annotation-examples/" TargetMode="External"/><Relationship Id="rId56" Type="http://schemas.openxmlformats.org/officeDocument/2006/relationships/hyperlink" Target="http://crunchify.com/java-tip-wherever-possible-try-to-use-primitive-types-instead-of-wrapper-classes/" TargetMode="External"/><Relationship Id="rId64" Type="http://schemas.openxmlformats.org/officeDocument/2006/relationships/hyperlink" Target="http://crunchify.com/java-how-to-find-unique-values-in-arraylist-using-treeset-hashset/" TargetMode="External"/><Relationship Id="rId8" Type="http://schemas.openxmlformats.org/officeDocument/2006/relationships/hyperlink" Target="https://plus.google.com/118104420597648001532/posts?rel=author" TargetMode="External"/><Relationship Id="rId51" Type="http://schemas.openxmlformats.org/officeDocument/2006/relationships/hyperlink" Target="http://crunchify.com/in-java-how-to-perform-file-search-operation-using-java-nio-file-interface-tutorial-on-file-and-directory-operations/" TargetMode="External"/><Relationship Id="rId3" Type="http://schemas.openxmlformats.org/officeDocument/2006/relationships/settings" Target="settings.xml"/><Relationship Id="rId12" Type="http://schemas.openxmlformats.org/officeDocument/2006/relationships/hyperlink" Target="http://www.journaldev.com/712/java-properties-file-java-util-properties" TargetMode="External"/><Relationship Id="rId17" Type="http://schemas.openxmlformats.org/officeDocument/2006/relationships/hyperlink" Target="http://www.journaldev.com/716/java-enum" TargetMode="External"/><Relationship Id="rId25" Type="http://schemas.openxmlformats.org/officeDocument/2006/relationships/hyperlink" Target="http://www.journaldev.com/716/java-enum" TargetMode="External"/><Relationship Id="rId33" Type="http://schemas.openxmlformats.org/officeDocument/2006/relationships/hyperlink" Target="http://www.journaldev.com/716/java-enum" TargetMode="External"/><Relationship Id="rId38" Type="http://schemas.openxmlformats.org/officeDocument/2006/relationships/hyperlink" Target="http://www.journaldev.com/" TargetMode="External"/><Relationship Id="rId46" Type="http://schemas.openxmlformats.org/officeDocument/2006/relationships/hyperlink" Target="http://crunchify.com/spring-framework-4-order-annotation-tutorial-sort-order-for-an-annotated-component/" TargetMode="External"/><Relationship Id="rId59" Type="http://schemas.openxmlformats.org/officeDocument/2006/relationships/hyperlink" Target="http://crunchify.com/java-method-overriding-examples-and-concepts-overriding-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3946</Words>
  <Characters>22493</Characters>
  <Application>Microsoft Office Word</Application>
  <DocSecurity>0</DocSecurity>
  <Lines>187</Lines>
  <Paragraphs>52</Paragraphs>
  <ScaleCrop>false</ScaleCrop>
  <Company>Toshiba</Company>
  <LinksUpToDate>false</LinksUpToDate>
  <CharactersWithSpaces>26387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4</cp:revision>
  <dcterms:created xsi:type="dcterms:W3CDTF">2017-07-16T19:32:00Z</dcterms:created>
  <dcterms:modified xsi:type="dcterms:W3CDTF">2018-02-03T19:18:00Z</dcterms:modified>
</cp:coreProperties>
</file>